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
          <w:bCs/>
          <w:smallCaps/>
          <w:sz w:val="36"/>
          <w:szCs w:val="36"/>
        </w:rPr>
        <w:id w:val="1718552588"/>
      </w:sdtPr>
      <w:sdtEndPr/>
      <w:sdtContent>
        <w:p w:rsidR="001415A5" w:rsidRDefault="009906C3">
          <w:r>
            <w:rPr>
              <w:rFonts w:asciiTheme="majorHAnsi" w:eastAsiaTheme="majorEastAsia" w:hAnsiTheme="majorHAnsi" w:cstheme="majorBidi"/>
              <w:noProof/>
              <w:sz w:val="56"/>
              <w:szCs w:val="56"/>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595" cy="3840480"/>
                    <wp:effectExtent l="0" t="0" r="1270" b="0"/>
                    <wp:wrapNone/>
                    <wp:docPr id="138" name="文本框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11192" w:type="dxa"/>
                                  <w:jc w:val="center"/>
                                  <w:tblBorders>
                                    <w:insideV w:val="single" w:sz="12" w:space="0" w:color="9F2936" w:themeColor="accent2"/>
                                  </w:tblBorders>
                                  <w:tblLayout w:type="fixed"/>
                                  <w:tblCellMar>
                                    <w:top w:w="1296" w:type="dxa"/>
                                    <w:left w:w="360" w:type="dxa"/>
                                    <w:bottom w:w="1296" w:type="dxa"/>
                                    <w:right w:w="360" w:type="dxa"/>
                                  </w:tblCellMar>
                                  <w:tblLook w:val="04A0" w:firstRow="1" w:lastRow="0" w:firstColumn="1" w:lastColumn="0" w:noHBand="0" w:noVBand="1"/>
                                </w:tblPr>
                                <w:tblGrid>
                                  <w:gridCol w:w="5748"/>
                                  <w:gridCol w:w="5444"/>
                                </w:tblGrid>
                                <w:tr w:rsidR="0037616E">
                                  <w:trPr>
                                    <w:jc w:val="center"/>
                                  </w:trPr>
                                  <w:tc>
                                    <w:tcPr>
                                      <w:tcW w:w="5748" w:type="dxa"/>
                                      <w:vAlign w:val="center"/>
                                    </w:tcPr>
                                    <w:p w:rsidR="0037616E" w:rsidRDefault="0037616E">
                                      <w:pPr>
                                        <w:jc w:val="right"/>
                                      </w:pPr>
                                      <w:r>
                                        <w:rPr>
                                          <w:noProof/>
                                        </w:rPr>
                                        <w:drawing>
                                          <wp:inline distT="0" distB="0" distL="0" distR="0">
                                            <wp:extent cx="3800475" cy="2317750"/>
                                            <wp:effectExtent l="0" t="1587" r="7937" b="7938"/>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rot="5400000">
                                                      <a:off x="0" y="0"/>
                                                      <a:ext cx="3858196" cy="2353498"/>
                                                    </a:xfrm>
                                                    <a:prstGeom prst="rect">
                                                      <a:avLst/>
                                                    </a:prstGeom>
                                                  </pic:spPr>
                                                </pic:pic>
                                              </a:graphicData>
                                            </a:graphic>
                                          </wp:inline>
                                        </w:drawing>
                                      </w:r>
                                    </w:p>
                                    <w:sdt>
                                      <w:sdtPr>
                                        <w:rPr>
                                          <w:caps/>
                                          <w:color w:val="191919" w:themeColor="text1" w:themeTint="E6"/>
                                          <w:sz w:val="56"/>
                                          <w:szCs w:val="72"/>
                                        </w:rPr>
                                        <w:alias w:val="标题"/>
                                        <w:id w:val="-438379639"/>
                                        <w:dataBinding w:prefixMappings="xmlns:ns0='http://purl.org/dc/elements/1.1/' xmlns:ns1='http://schemas.openxmlformats.org/package/2006/metadata/core-properties' " w:xpath="/ns1:coreProperties[1]/ns0:title[1]" w:storeItemID="{6C3C8BC8-F283-45AE-878A-BAB7291924A1}"/>
                                        <w:text/>
                                      </w:sdtPr>
                                      <w:sdtEndPr/>
                                      <w:sdtContent>
                                        <w:p w:rsidR="0037616E" w:rsidRDefault="0037616E">
                                          <w:pPr>
                                            <w:pStyle w:val="aff3"/>
                                            <w:wordWrap w:val="0"/>
                                            <w:spacing w:line="312" w:lineRule="auto"/>
                                            <w:jc w:val="right"/>
                                            <w:rPr>
                                              <w:caps/>
                                              <w:color w:val="191919" w:themeColor="text1" w:themeTint="E6"/>
                                              <w:sz w:val="72"/>
                                              <w:szCs w:val="72"/>
                                            </w:rPr>
                                          </w:pPr>
                                          <w:r>
                                            <w:rPr>
                                              <w:rFonts w:hint="eastAsia"/>
                                              <w:caps/>
                                              <w:color w:val="191919" w:themeColor="text1" w:themeTint="E6"/>
                                              <w:sz w:val="56"/>
                                              <w:szCs w:val="72"/>
                                            </w:rPr>
                                            <w:t>基于</w:t>
                                          </w:r>
                                          <w:r>
                                            <w:rPr>
                                              <w:rFonts w:hint="eastAsia"/>
                                              <w:caps/>
                                              <w:color w:val="191919" w:themeColor="text1" w:themeTint="E6"/>
                                              <w:sz w:val="56"/>
                                              <w:szCs w:val="72"/>
                                            </w:rPr>
                                            <w:t>GO+QML</w:t>
                                          </w:r>
                                          <w:r>
                                            <w:rPr>
                                              <w:rFonts w:hint="eastAsia"/>
                                              <w:caps/>
                                              <w:color w:val="191919" w:themeColor="text1" w:themeTint="E6"/>
                                              <w:sz w:val="56"/>
                                              <w:szCs w:val="72"/>
                                            </w:rPr>
                                            <w:t>的跨平台桌面直播助手</w:t>
                                          </w:r>
                                        </w:p>
                                      </w:sdtContent>
                                    </w:sdt>
                                    <w:sdt>
                                      <w:sdtPr>
                                        <w:rPr>
                                          <w:color w:val="000000" w:themeColor="text1"/>
                                          <w:sz w:val="24"/>
                                          <w:szCs w:val="24"/>
                                        </w:rPr>
                                        <w:alias w:val="副标题"/>
                                        <w:id w:val="1354072561"/>
                                        <w:dataBinding w:prefixMappings="xmlns:ns0='http://purl.org/dc/elements/1.1/' xmlns:ns1='http://schemas.openxmlformats.org/package/2006/metadata/core-properties' " w:xpath="/ns1:coreProperties[1]/ns0:subject[1]" w:storeItemID="{6C3C8BC8-F283-45AE-878A-BAB7291924A1}"/>
                                        <w:text/>
                                      </w:sdtPr>
                                      <w:sdtEndPr/>
                                      <w:sdtContent>
                                        <w:p w:rsidR="0037616E" w:rsidRDefault="0037616E">
                                          <w:pPr>
                                            <w:jc w:val="right"/>
                                            <w:rPr>
                                              <w:sz w:val="24"/>
                                              <w:szCs w:val="24"/>
                                            </w:rPr>
                                          </w:pPr>
                                          <w:r>
                                            <w:rPr>
                                              <w:rFonts w:hint="eastAsia"/>
                                              <w:color w:val="000000" w:themeColor="text1"/>
                                              <w:sz w:val="24"/>
                                              <w:szCs w:val="24"/>
                                            </w:rPr>
                                            <w:t>总体设计</w:t>
                                          </w:r>
                                          <w:r>
                                            <w:rPr>
                                              <w:rFonts w:hint="eastAsia"/>
                                              <w:color w:val="000000" w:themeColor="text1"/>
                                              <w:sz w:val="24"/>
                                              <w:szCs w:val="24"/>
                                            </w:rPr>
                                            <w:t>V1.0</w:t>
                                          </w:r>
                                        </w:p>
                                      </w:sdtContent>
                                    </w:sdt>
                                  </w:tc>
                                  <w:tc>
                                    <w:tcPr>
                                      <w:tcW w:w="5444" w:type="dxa"/>
                                      <w:vAlign w:val="center"/>
                                    </w:tcPr>
                                    <w:p w:rsidR="0037616E" w:rsidRDefault="0037616E">
                                      <w:pPr>
                                        <w:pStyle w:val="aff3"/>
                                        <w:rPr>
                                          <w:caps/>
                                          <w:color w:val="9F2936" w:themeColor="accent2"/>
                                          <w:sz w:val="26"/>
                                          <w:szCs w:val="26"/>
                                        </w:rPr>
                                      </w:pPr>
                                      <w:r>
                                        <w:rPr>
                                          <w:caps/>
                                          <w:color w:val="9F2936" w:themeColor="accent2"/>
                                          <w:sz w:val="26"/>
                                          <w:szCs w:val="26"/>
                                          <w:lang w:val="zh-CN"/>
                                        </w:rPr>
                                        <w:t>摘要</w:t>
                                      </w:r>
                                    </w:p>
                                    <w:p w:rsidR="0037616E" w:rsidRDefault="007F3F00">
                                      <w:pPr>
                                        <w:rPr>
                                          <w:color w:val="000000" w:themeColor="text1"/>
                                        </w:rPr>
                                      </w:pPr>
                                      <w:sdt>
                                        <w:sdtPr>
                                          <w:rPr>
                                            <w:color w:val="000000" w:themeColor="text1"/>
                                          </w:rPr>
                                          <w:alias w:val="摘要"/>
                                          <w:id w:val="-2036181933"/>
                                          <w:dataBinding w:prefixMappings="xmlns:ns0='http://schemas.microsoft.com/office/2006/coverPageProps' " w:xpath="/ns0:CoverPageProperties[1]/ns0:Abstract[1]" w:storeItemID="{55AF091B-3C7A-41E3-B477-F2FDAA23CFDA}"/>
                                          <w:text/>
                                        </w:sdtPr>
                                        <w:sdtEndPr/>
                                        <w:sdtContent>
                                          <w:r w:rsidR="0037616E">
                                            <w:rPr>
                                              <w:color w:val="000000" w:themeColor="text1"/>
                                            </w:rPr>
                                            <w:t>运用</w:t>
                                          </w:r>
                                          <w:r w:rsidR="0037616E">
                                            <w:rPr>
                                              <w:rFonts w:hint="eastAsia"/>
                                              <w:color w:val="000000" w:themeColor="text1"/>
                                            </w:rPr>
                                            <w:t>G</w:t>
                                          </w:r>
                                          <w:r w:rsidR="0037616E">
                                            <w:rPr>
                                              <w:color w:val="000000" w:themeColor="text1"/>
                                            </w:rPr>
                                            <w:t>O+QML</w:t>
                                          </w:r>
                                          <w:r w:rsidR="0037616E">
                                            <w:rPr>
                                              <w:color w:val="000000" w:themeColor="text1"/>
                                            </w:rPr>
                                            <w:t>实现</w:t>
                                          </w:r>
                                          <w:r w:rsidR="0037616E">
                                            <w:rPr>
                                              <w:rFonts w:hint="eastAsia"/>
                                              <w:color w:val="000000" w:themeColor="text1"/>
                                            </w:rPr>
                                            <w:t>跨平台的桌面直播助手</w:t>
                                          </w:r>
                                          <w:r w:rsidR="0037616E">
                                            <w:rPr>
                                              <w:color w:val="000000" w:themeColor="text1"/>
                                            </w:rPr>
                                            <w:t>。</w:t>
                                          </w:r>
                                        </w:sdtContent>
                                      </w:sdt>
                                    </w:p>
                                    <w:sdt>
                                      <w:sdtPr>
                                        <w:rPr>
                                          <w:color w:val="9F2936" w:themeColor="accent2"/>
                                          <w:sz w:val="26"/>
                                          <w:szCs w:val="26"/>
                                        </w:rPr>
                                        <w:alias w:val="作者"/>
                                        <w:id w:val="-279026076"/>
                                        <w:dataBinding w:prefixMappings="xmlns:ns0='http://purl.org/dc/elements/1.1/' xmlns:ns1='http://schemas.openxmlformats.org/package/2006/metadata/core-properties' " w:xpath="/ns1:coreProperties[1]/ns0:creator[1]" w:storeItemID="{6C3C8BC8-F283-45AE-878A-BAB7291924A1}"/>
                                        <w:text/>
                                      </w:sdtPr>
                                      <w:sdtEndPr/>
                                      <w:sdtContent>
                                        <w:p w:rsidR="0037616E" w:rsidRDefault="0037616E">
                                          <w:pPr>
                                            <w:pStyle w:val="aff3"/>
                                            <w:rPr>
                                              <w:color w:val="9F2936" w:themeColor="accent2"/>
                                              <w:sz w:val="26"/>
                                              <w:szCs w:val="26"/>
                                            </w:rPr>
                                          </w:pPr>
                                          <w:r>
                                            <w:rPr>
                                              <w:rFonts w:hint="eastAsia"/>
                                              <w:color w:val="9F2936" w:themeColor="accent2"/>
                                              <w:sz w:val="26"/>
                                              <w:szCs w:val="26"/>
                                            </w:rPr>
                                            <w:t>作者：</w:t>
                                          </w:r>
                                          <w:r>
                                            <w:rPr>
                                              <w:rFonts w:hint="eastAsia"/>
                                              <w:color w:val="9F2936" w:themeColor="accent2"/>
                                              <w:sz w:val="26"/>
                                              <w:szCs w:val="26"/>
                                            </w:rPr>
                                            <w:t>Walnut</w:t>
                                          </w:r>
                                          <w:r>
                                            <w:rPr>
                                              <w:color w:val="9F2936" w:themeColor="accent2"/>
                                              <w:sz w:val="26"/>
                                              <w:szCs w:val="26"/>
                                            </w:rPr>
                                            <w:t>s</w:t>
                                          </w:r>
                                          <w:r>
                                            <w:rPr>
                                              <w:rFonts w:hint="eastAsia"/>
                                              <w:color w:val="9F2936" w:themeColor="accent2"/>
                                              <w:sz w:val="26"/>
                                              <w:szCs w:val="26"/>
                                            </w:rPr>
                                            <w:t>开发小组</w:t>
                                          </w:r>
                                        </w:p>
                                      </w:sdtContent>
                                    </w:sdt>
                                    <w:p w:rsidR="0037616E" w:rsidRDefault="007F3F00">
                                      <w:pPr>
                                        <w:pStyle w:val="aff3"/>
                                      </w:pPr>
                                      <w:sdt>
                                        <w:sdtPr>
                                          <w:rPr>
                                            <w:color w:val="323232" w:themeColor="text2"/>
                                          </w:rPr>
                                          <w:alias w:val="课程"/>
                                          <w:tag w:val="课程"/>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37616E">
                                            <w:rPr>
                                              <w:color w:val="323232" w:themeColor="text2"/>
                                            </w:rPr>
                                            <w:t xml:space="preserve">     </w:t>
                                          </w:r>
                                        </w:sdtContent>
                                      </w:sdt>
                                    </w:p>
                                  </w:tc>
                                </w:tr>
                              </w:tbl>
                              <w:p w:rsidR="0037616E" w:rsidRDefault="0037616E"/>
                            </w:txbxContent>
                          </wps:txbx>
                          <wps:bodyPr rot="0" spcFirstLastPara="0" vertOverflow="overflow" horzOverflow="overflow" vert="horz" wrap="square" lIns="0" tIns="0" rIns="0" bIns="0" numCol="1" spcCol="0" rtlCol="0" fromWordArt="0" anchor="ctr" anchorCtr="0" forceAA="0" compatLnSpc="1">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文本框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" fillcolor="white [3201]" stroked="f" strokeweight=".5pt">
                    <v:textbox inset="0,0,0,0">
                      <w:txbxContent>
                        <w:tbl>
                          <w:tblPr>
                            <w:tblW w:w="11192" w:type="dxa"/>
                            <w:jc w:val="center"/>
                            <w:tblBorders>
                              <w:insideV w:val="single" w:sz="12" w:space="0" w:color="9F2936" w:themeColor="accent2"/>
                            </w:tblBorders>
                            <w:tblLayout w:type="fixed"/>
                            <w:tblCellMar>
                              <w:top w:w="1296" w:type="dxa"/>
                              <w:left w:w="360" w:type="dxa"/>
                              <w:bottom w:w="1296" w:type="dxa"/>
                              <w:right w:w="360" w:type="dxa"/>
                            </w:tblCellMar>
                            <w:tblLook w:val="04A0" w:firstRow="1" w:lastRow="0" w:firstColumn="1" w:lastColumn="0" w:noHBand="0" w:noVBand="1"/>
                          </w:tblPr>
                          <w:tblGrid>
                            <w:gridCol w:w="5748"/>
                            <w:gridCol w:w="5444"/>
                          </w:tblGrid>
                          <w:tr w:rsidR="0037616E">
                            <w:trPr>
                              <w:jc w:val="center"/>
                            </w:trPr>
                            <w:tc>
                              <w:tcPr>
                                <w:tcW w:w="5748" w:type="dxa"/>
                                <w:vAlign w:val="center"/>
                              </w:tcPr>
                              <w:p w:rsidR="0037616E" w:rsidRDefault="0037616E">
                                <w:pPr>
                                  <w:jc w:val="right"/>
                                </w:pPr>
                                <w:r>
                                  <w:rPr>
                                    <w:noProof/>
                                  </w:rPr>
                                  <w:drawing>
                                    <wp:inline distT="0" distB="0" distL="0" distR="0">
                                      <wp:extent cx="3800475" cy="2317750"/>
                                      <wp:effectExtent l="0" t="1587" r="7937" b="7938"/>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rot="5400000">
                                                <a:off x="0" y="0"/>
                                                <a:ext cx="3858196" cy="2353498"/>
                                              </a:xfrm>
                                              <a:prstGeom prst="rect">
                                                <a:avLst/>
                                              </a:prstGeom>
                                            </pic:spPr>
                                          </pic:pic>
                                        </a:graphicData>
                                      </a:graphic>
                                    </wp:inline>
                                  </w:drawing>
                                </w:r>
                              </w:p>
                              <w:sdt>
                                <w:sdtPr>
                                  <w:rPr>
                                    <w:caps/>
                                    <w:color w:val="191919" w:themeColor="text1" w:themeTint="E6"/>
                                    <w:sz w:val="56"/>
                                    <w:szCs w:val="72"/>
                                  </w:rPr>
                                  <w:alias w:val="标题"/>
                                  <w:id w:val="-438379639"/>
                                  <w:dataBinding w:prefixMappings="xmlns:ns0='http://purl.org/dc/elements/1.1/' xmlns:ns1='http://schemas.openxmlformats.org/package/2006/metadata/core-properties' " w:xpath="/ns1:coreProperties[1]/ns0:title[1]" w:storeItemID="{6C3C8BC8-F283-45AE-878A-BAB7291924A1}"/>
                                  <w:text/>
                                </w:sdtPr>
                                <w:sdtEndPr/>
                                <w:sdtContent>
                                  <w:p w:rsidR="0037616E" w:rsidRDefault="0037616E">
                                    <w:pPr>
                                      <w:pStyle w:val="aff3"/>
                                      <w:wordWrap w:val="0"/>
                                      <w:spacing w:line="312" w:lineRule="auto"/>
                                      <w:jc w:val="right"/>
                                      <w:rPr>
                                        <w:caps/>
                                        <w:color w:val="191919" w:themeColor="text1" w:themeTint="E6"/>
                                        <w:sz w:val="72"/>
                                        <w:szCs w:val="72"/>
                                      </w:rPr>
                                    </w:pPr>
                                    <w:r>
                                      <w:rPr>
                                        <w:rFonts w:hint="eastAsia"/>
                                        <w:caps/>
                                        <w:color w:val="191919" w:themeColor="text1" w:themeTint="E6"/>
                                        <w:sz w:val="56"/>
                                        <w:szCs w:val="72"/>
                                      </w:rPr>
                                      <w:t>基于</w:t>
                                    </w:r>
                                    <w:r>
                                      <w:rPr>
                                        <w:rFonts w:hint="eastAsia"/>
                                        <w:caps/>
                                        <w:color w:val="191919" w:themeColor="text1" w:themeTint="E6"/>
                                        <w:sz w:val="56"/>
                                        <w:szCs w:val="72"/>
                                      </w:rPr>
                                      <w:t>GO+QML</w:t>
                                    </w:r>
                                    <w:r>
                                      <w:rPr>
                                        <w:rFonts w:hint="eastAsia"/>
                                        <w:caps/>
                                        <w:color w:val="191919" w:themeColor="text1" w:themeTint="E6"/>
                                        <w:sz w:val="56"/>
                                        <w:szCs w:val="72"/>
                                      </w:rPr>
                                      <w:t>的跨平台桌面直播助手</w:t>
                                    </w:r>
                                  </w:p>
                                </w:sdtContent>
                              </w:sdt>
                              <w:sdt>
                                <w:sdtPr>
                                  <w:rPr>
                                    <w:color w:val="000000" w:themeColor="text1"/>
                                    <w:sz w:val="24"/>
                                    <w:szCs w:val="24"/>
                                  </w:rPr>
                                  <w:alias w:val="副标题"/>
                                  <w:id w:val="1354072561"/>
                                  <w:dataBinding w:prefixMappings="xmlns:ns0='http://purl.org/dc/elements/1.1/' xmlns:ns1='http://schemas.openxmlformats.org/package/2006/metadata/core-properties' " w:xpath="/ns1:coreProperties[1]/ns0:subject[1]" w:storeItemID="{6C3C8BC8-F283-45AE-878A-BAB7291924A1}"/>
                                  <w:text/>
                                </w:sdtPr>
                                <w:sdtEndPr/>
                                <w:sdtContent>
                                  <w:p w:rsidR="0037616E" w:rsidRDefault="0037616E">
                                    <w:pPr>
                                      <w:jc w:val="right"/>
                                      <w:rPr>
                                        <w:sz w:val="24"/>
                                        <w:szCs w:val="24"/>
                                      </w:rPr>
                                    </w:pPr>
                                    <w:r>
                                      <w:rPr>
                                        <w:rFonts w:hint="eastAsia"/>
                                        <w:color w:val="000000" w:themeColor="text1"/>
                                        <w:sz w:val="24"/>
                                        <w:szCs w:val="24"/>
                                      </w:rPr>
                                      <w:t>总体设计</w:t>
                                    </w:r>
                                    <w:r>
                                      <w:rPr>
                                        <w:rFonts w:hint="eastAsia"/>
                                        <w:color w:val="000000" w:themeColor="text1"/>
                                        <w:sz w:val="24"/>
                                        <w:szCs w:val="24"/>
                                      </w:rPr>
                                      <w:t>V1.0</w:t>
                                    </w:r>
                                  </w:p>
                                </w:sdtContent>
                              </w:sdt>
                            </w:tc>
                            <w:tc>
                              <w:tcPr>
                                <w:tcW w:w="5444" w:type="dxa"/>
                                <w:vAlign w:val="center"/>
                              </w:tcPr>
                              <w:p w:rsidR="0037616E" w:rsidRDefault="0037616E">
                                <w:pPr>
                                  <w:pStyle w:val="aff3"/>
                                  <w:rPr>
                                    <w:caps/>
                                    <w:color w:val="9F2936" w:themeColor="accent2"/>
                                    <w:sz w:val="26"/>
                                    <w:szCs w:val="26"/>
                                  </w:rPr>
                                </w:pPr>
                                <w:r>
                                  <w:rPr>
                                    <w:caps/>
                                    <w:color w:val="9F2936" w:themeColor="accent2"/>
                                    <w:sz w:val="26"/>
                                    <w:szCs w:val="26"/>
                                    <w:lang w:val="zh-CN"/>
                                  </w:rPr>
                                  <w:t>摘要</w:t>
                                </w:r>
                              </w:p>
                              <w:p w:rsidR="0037616E" w:rsidRDefault="007F3F00">
                                <w:pPr>
                                  <w:rPr>
                                    <w:color w:val="000000" w:themeColor="text1"/>
                                  </w:rPr>
                                </w:pPr>
                                <w:sdt>
                                  <w:sdtPr>
                                    <w:rPr>
                                      <w:color w:val="000000" w:themeColor="text1"/>
                                    </w:rPr>
                                    <w:alias w:val="摘要"/>
                                    <w:id w:val="-2036181933"/>
                                    <w:dataBinding w:prefixMappings="xmlns:ns0='http://schemas.microsoft.com/office/2006/coverPageProps' " w:xpath="/ns0:CoverPageProperties[1]/ns0:Abstract[1]" w:storeItemID="{55AF091B-3C7A-41E3-B477-F2FDAA23CFDA}"/>
                                    <w:text/>
                                  </w:sdtPr>
                                  <w:sdtEndPr/>
                                  <w:sdtContent>
                                    <w:r w:rsidR="0037616E">
                                      <w:rPr>
                                        <w:color w:val="000000" w:themeColor="text1"/>
                                      </w:rPr>
                                      <w:t>运用</w:t>
                                    </w:r>
                                    <w:r w:rsidR="0037616E">
                                      <w:rPr>
                                        <w:rFonts w:hint="eastAsia"/>
                                        <w:color w:val="000000" w:themeColor="text1"/>
                                      </w:rPr>
                                      <w:t>G</w:t>
                                    </w:r>
                                    <w:r w:rsidR="0037616E">
                                      <w:rPr>
                                        <w:color w:val="000000" w:themeColor="text1"/>
                                      </w:rPr>
                                      <w:t>O+QML</w:t>
                                    </w:r>
                                    <w:r w:rsidR="0037616E">
                                      <w:rPr>
                                        <w:color w:val="000000" w:themeColor="text1"/>
                                      </w:rPr>
                                      <w:t>实现</w:t>
                                    </w:r>
                                    <w:r w:rsidR="0037616E">
                                      <w:rPr>
                                        <w:rFonts w:hint="eastAsia"/>
                                        <w:color w:val="000000" w:themeColor="text1"/>
                                      </w:rPr>
                                      <w:t>跨平台的桌面直播助手</w:t>
                                    </w:r>
                                    <w:r w:rsidR="0037616E">
                                      <w:rPr>
                                        <w:color w:val="000000" w:themeColor="text1"/>
                                      </w:rPr>
                                      <w:t>。</w:t>
                                    </w:r>
                                  </w:sdtContent>
                                </w:sdt>
                              </w:p>
                              <w:sdt>
                                <w:sdtPr>
                                  <w:rPr>
                                    <w:color w:val="9F2936" w:themeColor="accent2"/>
                                    <w:sz w:val="26"/>
                                    <w:szCs w:val="26"/>
                                  </w:rPr>
                                  <w:alias w:val="作者"/>
                                  <w:id w:val="-279026076"/>
                                  <w:dataBinding w:prefixMappings="xmlns:ns0='http://purl.org/dc/elements/1.1/' xmlns:ns1='http://schemas.openxmlformats.org/package/2006/metadata/core-properties' " w:xpath="/ns1:coreProperties[1]/ns0:creator[1]" w:storeItemID="{6C3C8BC8-F283-45AE-878A-BAB7291924A1}"/>
                                  <w:text/>
                                </w:sdtPr>
                                <w:sdtEndPr/>
                                <w:sdtContent>
                                  <w:p w:rsidR="0037616E" w:rsidRDefault="0037616E">
                                    <w:pPr>
                                      <w:pStyle w:val="aff3"/>
                                      <w:rPr>
                                        <w:color w:val="9F2936" w:themeColor="accent2"/>
                                        <w:sz w:val="26"/>
                                        <w:szCs w:val="26"/>
                                      </w:rPr>
                                    </w:pPr>
                                    <w:r>
                                      <w:rPr>
                                        <w:rFonts w:hint="eastAsia"/>
                                        <w:color w:val="9F2936" w:themeColor="accent2"/>
                                        <w:sz w:val="26"/>
                                        <w:szCs w:val="26"/>
                                      </w:rPr>
                                      <w:t>作者：</w:t>
                                    </w:r>
                                    <w:r>
                                      <w:rPr>
                                        <w:rFonts w:hint="eastAsia"/>
                                        <w:color w:val="9F2936" w:themeColor="accent2"/>
                                        <w:sz w:val="26"/>
                                        <w:szCs w:val="26"/>
                                      </w:rPr>
                                      <w:t>Walnut</w:t>
                                    </w:r>
                                    <w:r>
                                      <w:rPr>
                                        <w:color w:val="9F2936" w:themeColor="accent2"/>
                                        <w:sz w:val="26"/>
                                        <w:szCs w:val="26"/>
                                      </w:rPr>
                                      <w:t>s</w:t>
                                    </w:r>
                                    <w:r>
                                      <w:rPr>
                                        <w:rFonts w:hint="eastAsia"/>
                                        <w:color w:val="9F2936" w:themeColor="accent2"/>
                                        <w:sz w:val="26"/>
                                        <w:szCs w:val="26"/>
                                      </w:rPr>
                                      <w:t>开发小组</w:t>
                                    </w:r>
                                  </w:p>
                                </w:sdtContent>
                              </w:sdt>
                              <w:p w:rsidR="0037616E" w:rsidRDefault="007F3F00">
                                <w:pPr>
                                  <w:pStyle w:val="aff3"/>
                                </w:pPr>
                                <w:sdt>
                                  <w:sdtPr>
                                    <w:rPr>
                                      <w:color w:val="323232" w:themeColor="text2"/>
                                    </w:rPr>
                                    <w:alias w:val="课程"/>
                                    <w:tag w:val="课程"/>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37616E">
                                      <w:rPr>
                                        <w:color w:val="323232" w:themeColor="text2"/>
                                      </w:rPr>
                                      <w:t xml:space="preserve">     </w:t>
                                    </w:r>
                                  </w:sdtContent>
                                </w:sdt>
                              </w:p>
                            </w:tc>
                          </w:tr>
                        </w:tbl>
                        <w:p w:rsidR="0037616E" w:rsidRDefault="0037616E"/>
                      </w:txbxContent>
                    </v:textbox>
                    <w10:wrap anchorx="page" anchory="page"/>
                  </v:shape>
                </w:pict>
              </mc:Fallback>
            </mc:AlternateContent>
          </w:r>
        </w:p>
        <w:p w:rsidR="001415A5" w:rsidRDefault="009906C3">
          <w:r>
            <w:br w:type="page"/>
          </w:r>
        </w:p>
        <w:p w:rsidR="001415A5" w:rsidRDefault="009906C3">
          <w:pPr>
            <w:pStyle w:val="aff5"/>
            <w:ind w:left="1128" w:firstLineChars="0" w:firstLine="0"/>
            <w:rPr>
              <w:rFonts w:asciiTheme="majorHAnsi" w:eastAsiaTheme="majorEastAsia" w:hAnsiTheme="majorHAnsi" w:cstheme="majorBidi"/>
              <w:b/>
              <w:sz w:val="32"/>
              <w:szCs w:val="32"/>
            </w:rPr>
          </w:pPr>
          <w:r>
            <w:rPr>
              <w:rFonts w:asciiTheme="majorHAnsi" w:eastAsiaTheme="majorEastAsia" w:hAnsiTheme="majorHAnsi" w:cstheme="majorBidi" w:hint="eastAsia"/>
              <w:b/>
              <w:sz w:val="32"/>
              <w:szCs w:val="32"/>
            </w:rPr>
            <w:lastRenderedPageBreak/>
            <w:t>“‘</w:t>
          </w:r>
          <w:r w:rsidR="00497D22">
            <w:rPr>
              <w:rFonts w:asciiTheme="majorHAnsi" w:eastAsiaTheme="majorEastAsia" w:hAnsiTheme="majorHAnsi" w:cstheme="majorBidi" w:hint="eastAsia"/>
              <w:b/>
              <w:sz w:val="32"/>
              <w:szCs w:val="32"/>
            </w:rPr>
            <w:t>Walnut</w:t>
          </w:r>
          <w:r w:rsidR="00497D22">
            <w:rPr>
              <w:rFonts w:asciiTheme="majorHAnsi" w:eastAsiaTheme="majorEastAsia" w:hAnsiTheme="majorHAnsi" w:cstheme="majorBidi"/>
              <w:b/>
              <w:sz w:val="32"/>
              <w:szCs w:val="32"/>
            </w:rPr>
            <w:t>s</w:t>
          </w:r>
          <w:r>
            <w:rPr>
              <w:rFonts w:asciiTheme="majorHAnsi" w:eastAsiaTheme="majorEastAsia" w:hAnsiTheme="majorHAnsi" w:cstheme="majorBidi" w:hint="eastAsia"/>
              <w:b/>
              <w:sz w:val="32"/>
              <w:szCs w:val="32"/>
            </w:rPr>
            <w:t>’跨平台直播助手计划书”执行摘要</w:t>
          </w:r>
        </w:p>
        <w:p w:rsidR="001415A5" w:rsidRDefault="009906C3">
          <w:pPr>
            <w:tabs>
              <w:tab w:val="left" w:pos="2520"/>
            </w:tabs>
            <w:spacing w:after="0" w:line="480" w:lineRule="auto"/>
            <w:ind w:firstLineChars="200" w:firstLine="560"/>
            <w:rPr>
              <w:rFonts w:asciiTheme="minorEastAsia" w:hAnsiTheme="minorEastAsia"/>
              <w:sz w:val="28"/>
              <w:szCs w:val="28"/>
            </w:rPr>
          </w:pPr>
          <w:r>
            <w:rPr>
              <w:rFonts w:asciiTheme="minorEastAsia" w:hAnsiTheme="minorEastAsia" w:hint="eastAsia"/>
              <w:sz w:val="28"/>
              <w:szCs w:val="28"/>
            </w:rPr>
            <w:t>“</w:t>
          </w:r>
          <w:r w:rsidR="00497D22">
            <w:rPr>
              <w:rFonts w:asciiTheme="minorEastAsia" w:hAnsiTheme="minorEastAsia" w:hint="eastAsia"/>
              <w:sz w:val="28"/>
              <w:szCs w:val="28"/>
            </w:rPr>
            <w:t>Walnut</w:t>
          </w:r>
          <w:r w:rsidR="00497D22">
            <w:rPr>
              <w:rFonts w:asciiTheme="minorEastAsia" w:hAnsiTheme="minorEastAsia"/>
              <w:sz w:val="28"/>
              <w:szCs w:val="28"/>
            </w:rPr>
            <w:t>s</w:t>
          </w:r>
          <w:r>
            <w:rPr>
              <w:rFonts w:asciiTheme="minorEastAsia" w:hAnsiTheme="minorEastAsia" w:hint="eastAsia"/>
              <w:sz w:val="28"/>
              <w:szCs w:val="28"/>
            </w:rPr>
            <w:t>” 跨平台直播助手（以下简称“</w:t>
          </w:r>
          <w:r w:rsidR="00497D22">
            <w:rPr>
              <w:rFonts w:asciiTheme="minorEastAsia" w:hAnsiTheme="minorEastAsia" w:hint="eastAsia"/>
              <w:sz w:val="28"/>
              <w:szCs w:val="28"/>
            </w:rPr>
            <w:t>Walnut</w:t>
          </w:r>
          <w:r w:rsidR="00497D22">
            <w:rPr>
              <w:rFonts w:asciiTheme="minorEastAsia" w:hAnsiTheme="minorEastAsia"/>
              <w:sz w:val="28"/>
              <w:szCs w:val="28"/>
            </w:rPr>
            <w:t>s</w:t>
          </w:r>
          <w:r>
            <w:rPr>
              <w:rFonts w:asciiTheme="minorEastAsia" w:hAnsiTheme="minorEastAsia" w:hint="eastAsia"/>
              <w:sz w:val="28"/>
              <w:szCs w:val="28"/>
            </w:rPr>
            <w:t>”）具有天然Go语言的跨平台特性，实现直播过程中各种信息的展示，</w:t>
          </w:r>
          <w:r>
            <w:rPr>
              <w:rFonts w:asciiTheme="minorEastAsia" w:hAnsiTheme="minorEastAsia"/>
              <w:sz w:val="28"/>
              <w:szCs w:val="28"/>
            </w:rPr>
            <w:t>快</w:t>
          </w:r>
          <w:r>
            <w:rPr>
              <w:rFonts w:asciiTheme="minorEastAsia" w:hAnsiTheme="minorEastAsia" w:hint="eastAsia"/>
              <w:sz w:val="28"/>
              <w:szCs w:val="28"/>
            </w:rPr>
            <w:t>速呈现所需的关键内容</w:t>
          </w:r>
          <w:r>
            <w:rPr>
              <w:rFonts w:asciiTheme="minorEastAsia" w:hAnsiTheme="minorEastAsia"/>
              <w:sz w:val="28"/>
              <w:szCs w:val="28"/>
            </w:rPr>
            <w:t>，</w:t>
          </w:r>
          <w:r>
            <w:rPr>
              <w:rFonts w:asciiTheme="minorEastAsia" w:hAnsiTheme="minorEastAsia" w:hint="eastAsia"/>
              <w:sz w:val="28"/>
              <w:szCs w:val="28"/>
            </w:rPr>
            <w:t>性能优越</w:t>
          </w:r>
          <w:r>
            <w:rPr>
              <w:rFonts w:asciiTheme="minorEastAsia" w:hAnsiTheme="minorEastAsia"/>
              <w:sz w:val="28"/>
              <w:szCs w:val="28"/>
            </w:rPr>
            <w:t>，</w:t>
          </w:r>
          <w:r>
            <w:rPr>
              <w:rFonts w:asciiTheme="minorEastAsia" w:hAnsiTheme="minorEastAsia" w:hint="eastAsia"/>
              <w:sz w:val="28"/>
              <w:szCs w:val="28"/>
            </w:rPr>
            <w:t>很好地弥补了其他应用所缺失的功能，所不具备的特性，为广大直播用户提供了可靠的保障，市场前景广阔。</w:t>
          </w:r>
        </w:p>
        <w:p w:rsidR="001415A5" w:rsidRDefault="009906C3">
          <w:pPr>
            <w:tabs>
              <w:tab w:val="left" w:pos="2520"/>
            </w:tabs>
            <w:spacing w:after="0" w:line="480" w:lineRule="auto"/>
            <w:ind w:firstLineChars="200" w:firstLine="560"/>
            <w:rPr>
              <w:rFonts w:asciiTheme="minorEastAsia" w:hAnsiTheme="minorEastAsia"/>
              <w:sz w:val="28"/>
              <w:szCs w:val="28"/>
            </w:rPr>
          </w:pPr>
          <w:r>
            <w:rPr>
              <w:rFonts w:asciiTheme="minorEastAsia" w:hAnsiTheme="minorEastAsia" w:hint="eastAsia"/>
              <w:sz w:val="28"/>
              <w:szCs w:val="28"/>
            </w:rPr>
            <w:t>“</w:t>
          </w:r>
          <w:r w:rsidR="00497D22">
            <w:rPr>
              <w:rFonts w:asciiTheme="minorEastAsia" w:hAnsiTheme="minorEastAsia" w:hint="eastAsia"/>
              <w:sz w:val="28"/>
              <w:szCs w:val="28"/>
            </w:rPr>
            <w:t>Walnuts</w:t>
          </w:r>
          <w:r>
            <w:rPr>
              <w:rFonts w:asciiTheme="minorEastAsia" w:hAnsiTheme="minorEastAsia" w:hint="eastAsia"/>
              <w:sz w:val="28"/>
              <w:szCs w:val="28"/>
            </w:rPr>
            <w:t>”应用贯彻落实了“精简，高效”的开发理念，在满足用户需求的基础上，将“大道至简”完全融入到软件中去，能够让用户不需要每次设置繁杂的功能参数，也会提供给使用者更舒适便捷的用户体验。相比于现有的直播助手应用，性价比更高也更加实用，能被大多数人所接受。</w:t>
          </w:r>
        </w:p>
        <w:p w:rsidR="001415A5" w:rsidRDefault="009906C3">
          <w:pPr>
            <w:tabs>
              <w:tab w:val="left" w:pos="2520"/>
            </w:tabs>
            <w:spacing w:after="0" w:line="480" w:lineRule="auto"/>
            <w:ind w:firstLineChars="200" w:firstLine="560"/>
            <w:rPr>
              <w:rFonts w:asciiTheme="minorEastAsia" w:hAnsiTheme="minorEastAsia"/>
              <w:sz w:val="28"/>
              <w:szCs w:val="28"/>
            </w:rPr>
          </w:pPr>
          <w:r>
            <w:rPr>
              <w:rFonts w:asciiTheme="minorEastAsia" w:hAnsiTheme="minorEastAsia" w:hint="eastAsia"/>
              <w:sz w:val="28"/>
              <w:szCs w:val="28"/>
            </w:rPr>
            <w:t>本项目主要盈利是靠中后期为特定用户的具体需求提供定制，实现个性化功能。本</w:t>
          </w:r>
          <w:r>
            <w:rPr>
              <w:rFonts w:asciiTheme="minorEastAsia" w:hAnsiTheme="minorEastAsia"/>
              <w:sz w:val="28"/>
              <w:szCs w:val="28"/>
            </w:rPr>
            <w:t>项目所属领域是</w:t>
          </w:r>
          <w:r>
            <w:rPr>
              <w:rFonts w:asciiTheme="minorEastAsia" w:hAnsiTheme="minorEastAsia" w:hint="eastAsia"/>
              <w:sz w:val="28"/>
              <w:szCs w:val="28"/>
            </w:rPr>
            <w:t>跨平台桌面应用</w:t>
          </w:r>
          <w:r>
            <w:rPr>
              <w:rFonts w:asciiTheme="minorEastAsia" w:hAnsiTheme="minorEastAsia"/>
              <w:sz w:val="28"/>
              <w:szCs w:val="28"/>
            </w:rPr>
            <w:t>，由于产品</w:t>
          </w:r>
          <w:r>
            <w:rPr>
              <w:rFonts w:asciiTheme="minorEastAsia" w:hAnsiTheme="minorEastAsia" w:hint="eastAsia"/>
              <w:sz w:val="28"/>
              <w:szCs w:val="28"/>
            </w:rPr>
            <w:t>较为精简，亲民、高性价比，所以</w:t>
          </w:r>
          <w:r>
            <w:rPr>
              <w:rFonts w:asciiTheme="minorEastAsia" w:hAnsiTheme="minorEastAsia"/>
              <w:sz w:val="28"/>
              <w:szCs w:val="28"/>
            </w:rPr>
            <w:t>会被大多数人所接受，</w:t>
          </w:r>
          <w:r>
            <w:rPr>
              <w:rFonts w:asciiTheme="minorEastAsia" w:hAnsiTheme="minorEastAsia" w:hint="eastAsia"/>
              <w:sz w:val="28"/>
              <w:szCs w:val="28"/>
            </w:rPr>
            <w:t>也更利于</w:t>
          </w:r>
          <w:r>
            <w:rPr>
              <w:rFonts w:asciiTheme="minorEastAsia" w:hAnsiTheme="minorEastAsia"/>
              <w:sz w:val="28"/>
              <w:szCs w:val="28"/>
            </w:rPr>
            <w:t>后期的扩展和发展。</w:t>
          </w:r>
        </w:p>
        <w:p w:rsidR="001415A5" w:rsidRDefault="009906C3">
          <w:pPr>
            <w:tabs>
              <w:tab w:val="left" w:pos="2520"/>
            </w:tabs>
            <w:spacing w:after="0" w:line="480" w:lineRule="auto"/>
            <w:ind w:firstLineChars="200" w:firstLine="560"/>
            <w:rPr>
              <w:rFonts w:asciiTheme="minorEastAsia" w:hAnsiTheme="minorEastAsia"/>
              <w:sz w:val="28"/>
              <w:szCs w:val="28"/>
            </w:rPr>
          </w:pPr>
          <w:r>
            <w:rPr>
              <w:rFonts w:asciiTheme="minorEastAsia" w:hAnsiTheme="minorEastAsia" w:hint="eastAsia"/>
              <w:sz w:val="28"/>
              <w:szCs w:val="28"/>
            </w:rPr>
            <w:t>“</w:t>
          </w:r>
          <w:r w:rsidR="00497D22">
            <w:rPr>
              <w:rFonts w:asciiTheme="minorEastAsia" w:hAnsiTheme="minorEastAsia" w:hint="eastAsia"/>
              <w:sz w:val="28"/>
              <w:szCs w:val="28"/>
            </w:rPr>
            <w:t>Walnuts</w:t>
          </w:r>
          <w:r>
            <w:rPr>
              <w:rFonts w:asciiTheme="minorEastAsia" w:hAnsiTheme="minorEastAsia" w:hint="eastAsia"/>
              <w:sz w:val="28"/>
              <w:szCs w:val="28"/>
            </w:rPr>
            <w:t>”充分利用了Go跨平台的天然优势，并发特色以及CGO的特性，将Go和Qt的优势互补，相比于现有的其他C#，Java应用，做到了精简，高效的效果。界面更加美观，也更容易被用户所接受。由于应用了Go</w:t>
          </w:r>
          <w:proofErr w:type="gramStart"/>
          <w:r>
            <w:rPr>
              <w:rFonts w:asciiTheme="minorEastAsia" w:hAnsiTheme="minorEastAsia" w:hint="eastAsia"/>
              <w:sz w:val="28"/>
              <w:szCs w:val="28"/>
            </w:rPr>
            <w:t>语言协程的</w:t>
          </w:r>
          <w:proofErr w:type="gramEnd"/>
          <w:r>
            <w:rPr>
              <w:rFonts w:asciiTheme="minorEastAsia" w:hAnsiTheme="minorEastAsia" w:hint="eastAsia"/>
              <w:sz w:val="28"/>
              <w:szCs w:val="28"/>
            </w:rPr>
            <w:t>特性，使得“</w:t>
          </w:r>
          <w:r w:rsidR="00497D22">
            <w:rPr>
              <w:rFonts w:asciiTheme="minorEastAsia" w:hAnsiTheme="minorEastAsia" w:hint="eastAsia"/>
              <w:sz w:val="28"/>
              <w:szCs w:val="28"/>
            </w:rPr>
            <w:t>Walnuts</w:t>
          </w:r>
          <w:r>
            <w:rPr>
              <w:rFonts w:asciiTheme="minorEastAsia" w:hAnsiTheme="minorEastAsia" w:hint="eastAsia"/>
              <w:sz w:val="28"/>
              <w:szCs w:val="28"/>
            </w:rPr>
            <w:t>”生来自</w:t>
          </w:r>
          <w:proofErr w:type="gramStart"/>
          <w:r>
            <w:rPr>
              <w:rFonts w:asciiTheme="minorEastAsia" w:hAnsiTheme="minorEastAsia" w:hint="eastAsia"/>
              <w:sz w:val="28"/>
              <w:szCs w:val="28"/>
            </w:rPr>
            <w:t>带处</w:t>
          </w:r>
          <w:proofErr w:type="gramEnd"/>
          <w:r>
            <w:rPr>
              <w:rFonts w:asciiTheme="minorEastAsia" w:hAnsiTheme="minorEastAsia" w:hint="eastAsia"/>
              <w:sz w:val="28"/>
              <w:szCs w:val="28"/>
            </w:rPr>
            <w:t>理海量数据的能力，保证在大量数据到来的情况下</w:t>
          </w:r>
          <w:r w:rsidR="00286DCA">
            <w:rPr>
              <w:rFonts w:asciiTheme="minorEastAsia" w:hAnsiTheme="minorEastAsia" w:hint="eastAsia"/>
              <w:sz w:val="28"/>
              <w:szCs w:val="28"/>
            </w:rPr>
            <w:t>完整</w:t>
          </w:r>
          <w:r>
            <w:rPr>
              <w:rFonts w:asciiTheme="minorEastAsia" w:hAnsiTheme="minorEastAsia" w:hint="eastAsia"/>
              <w:sz w:val="28"/>
              <w:szCs w:val="28"/>
            </w:rPr>
            <w:t>，</w:t>
          </w:r>
          <w:r w:rsidR="00286DCA">
            <w:rPr>
              <w:rFonts w:asciiTheme="minorEastAsia" w:hAnsiTheme="minorEastAsia" w:hint="eastAsia"/>
              <w:sz w:val="28"/>
              <w:szCs w:val="28"/>
            </w:rPr>
            <w:t>快速</w:t>
          </w:r>
          <w:r>
            <w:rPr>
              <w:rFonts w:asciiTheme="minorEastAsia" w:hAnsiTheme="minorEastAsia" w:hint="eastAsia"/>
              <w:sz w:val="28"/>
              <w:szCs w:val="28"/>
            </w:rPr>
            <w:t>地将所有信息准确无误的显示到用户界面上。</w:t>
          </w:r>
        </w:p>
        <w:p w:rsidR="001415A5" w:rsidRDefault="001415A5">
          <w:pPr>
            <w:tabs>
              <w:tab w:val="left" w:pos="2520"/>
            </w:tabs>
            <w:spacing w:after="0" w:line="480" w:lineRule="auto"/>
            <w:ind w:firstLineChars="200" w:firstLine="560"/>
            <w:rPr>
              <w:rFonts w:asciiTheme="minorEastAsia" w:hAnsiTheme="minorEastAsia"/>
              <w:sz w:val="28"/>
              <w:szCs w:val="28"/>
            </w:rPr>
          </w:pPr>
        </w:p>
        <w:sdt>
          <w:sdtPr>
            <w:rPr>
              <w:rFonts w:asciiTheme="minorHAnsi" w:eastAsiaTheme="minorEastAsia" w:hAnsiTheme="minorHAnsi" w:cstheme="minorBidi"/>
              <w:color w:val="auto"/>
              <w:sz w:val="22"/>
              <w:szCs w:val="22"/>
              <w:lang w:val="zh-CN"/>
            </w:rPr>
            <w:id w:val="-1378854419"/>
            <w:docPartObj>
              <w:docPartGallery w:val="Table of Contents"/>
              <w:docPartUnique/>
            </w:docPartObj>
          </w:sdtPr>
          <w:sdtEndPr>
            <w:rPr>
              <w:b/>
              <w:bCs/>
            </w:rPr>
          </w:sdtEndPr>
          <w:sdtContent>
            <w:p w:rsidR="001415A5" w:rsidRDefault="009906C3">
              <w:pPr>
                <w:pStyle w:val="TOC20"/>
                <w:jc w:val="center"/>
              </w:pPr>
              <w:r>
                <w:rPr>
                  <w:lang w:val="zh-CN"/>
                </w:rPr>
                <w:t>目录</w:t>
              </w:r>
            </w:p>
            <w:p w:rsidR="00AD4673" w:rsidRDefault="009906C3">
              <w:pPr>
                <w:pStyle w:val="TOC1"/>
                <w:rPr>
                  <w:noProof/>
                  <w:kern w:val="2"/>
                  <w:sz w:val="21"/>
                </w:rPr>
              </w:pPr>
              <w:r>
                <w:fldChar w:fldCharType="begin"/>
              </w:r>
              <w:r>
                <w:instrText xml:space="preserve"> TOC \o "1-3" \h \z \u </w:instrText>
              </w:r>
              <w:r>
                <w:fldChar w:fldCharType="separate"/>
              </w:r>
              <w:hyperlink w:anchor="_Toc38544894" w:history="1">
                <w:r w:rsidR="00AD4673" w:rsidRPr="000861B2">
                  <w:rPr>
                    <w:rStyle w:val="afe"/>
                    <w:rFonts w:ascii="Times New Roman" w:eastAsia="黑体" w:hAnsi="Times New Roman" w:cs="Times New Roman"/>
                    <w:noProof/>
                    <w:kern w:val="44"/>
                  </w:rPr>
                  <w:t>一、市场分析</w:t>
                </w:r>
                <w:r w:rsidR="00AD4673">
                  <w:rPr>
                    <w:noProof/>
                    <w:webHidden/>
                  </w:rPr>
                  <w:tab/>
                </w:r>
                <w:r w:rsidR="00AD4673">
                  <w:rPr>
                    <w:noProof/>
                    <w:webHidden/>
                  </w:rPr>
                  <w:fldChar w:fldCharType="begin"/>
                </w:r>
                <w:r w:rsidR="00AD4673">
                  <w:rPr>
                    <w:noProof/>
                    <w:webHidden/>
                  </w:rPr>
                  <w:instrText xml:space="preserve"> PAGEREF _Toc38544894 \h </w:instrText>
                </w:r>
                <w:r w:rsidR="00AD4673">
                  <w:rPr>
                    <w:noProof/>
                    <w:webHidden/>
                  </w:rPr>
                </w:r>
                <w:r w:rsidR="00AD4673">
                  <w:rPr>
                    <w:noProof/>
                    <w:webHidden/>
                  </w:rPr>
                  <w:fldChar w:fldCharType="separate"/>
                </w:r>
                <w:r w:rsidR="00AD4673">
                  <w:rPr>
                    <w:noProof/>
                    <w:webHidden/>
                  </w:rPr>
                  <w:t>4</w:t>
                </w:r>
                <w:r w:rsidR="00AD4673">
                  <w:rPr>
                    <w:noProof/>
                    <w:webHidden/>
                  </w:rPr>
                  <w:fldChar w:fldCharType="end"/>
                </w:r>
              </w:hyperlink>
            </w:p>
            <w:p w:rsidR="00AD4673" w:rsidRDefault="007F3F00">
              <w:pPr>
                <w:pStyle w:val="TOC2"/>
                <w:tabs>
                  <w:tab w:val="right" w:leader="dot" w:pos="9017"/>
                </w:tabs>
                <w:ind w:left="440"/>
                <w:rPr>
                  <w:noProof/>
                  <w:kern w:val="2"/>
                  <w:sz w:val="21"/>
                </w:rPr>
              </w:pPr>
              <w:hyperlink w:anchor="_Toc38544895" w:history="1">
                <w:r w:rsidR="00AD4673" w:rsidRPr="000861B2">
                  <w:rPr>
                    <w:rStyle w:val="afe"/>
                    <w:rFonts w:ascii="Times New Roman" w:eastAsia="宋体" w:hAnsi="Times New Roman" w:cs="Times New Roman"/>
                    <w:noProof/>
                  </w:rPr>
                  <w:t>1.1</w:t>
                </w:r>
                <w:r w:rsidR="00AD4673" w:rsidRPr="000861B2">
                  <w:rPr>
                    <w:rStyle w:val="afe"/>
                    <w:rFonts w:ascii="Times New Roman" w:eastAsia="宋体" w:hAnsi="Times New Roman" w:cs="Times New Roman"/>
                    <w:noProof/>
                  </w:rPr>
                  <w:t>市场现状</w:t>
                </w:r>
                <w:r w:rsidR="00AD4673">
                  <w:rPr>
                    <w:noProof/>
                    <w:webHidden/>
                  </w:rPr>
                  <w:tab/>
                </w:r>
                <w:r w:rsidR="00AD4673">
                  <w:rPr>
                    <w:noProof/>
                    <w:webHidden/>
                  </w:rPr>
                  <w:fldChar w:fldCharType="begin"/>
                </w:r>
                <w:r w:rsidR="00AD4673">
                  <w:rPr>
                    <w:noProof/>
                    <w:webHidden/>
                  </w:rPr>
                  <w:instrText xml:space="preserve"> PAGEREF _Toc38544895 \h </w:instrText>
                </w:r>
                <w:r w:rsidR="00AD4673">
                  <w:rPr>
                    <w:noProof/>
                    <w:webHidden/>
                  </w:rPr>
                </w:r>
                <w:r w:rsidR="00AD4673">
                  <w:rPr>
                    <w:noProof/>
                    <w:webHidden/>
                  </w:rPr>
                  <w:fldChar w:fldCharType="separate"/>
                </w:r>
                <w:r w:rsidR="00AD4673">
                  <w:rPr>
                    <w:noProof/>
                    <w:webHidden/>
                  </w:rPr>
                  <w:t>4</w:t>
                </w:r>
                <w:r w:rsidR="00AD4673">
                  <w:rPr>
                    <w:noProof/>
                    <w:webHidden/>
                  </w:rPr>
                  <w:fldChar w:fldCharType="end"/>
                </w:r>
              </w:hyperlink>
            </w:p>
            <w:p w:rsidR="00AD4673" w:rsidRDefault="007F3F00">
              <w:pPr>
                <w:pStyle w:val="TOC2"/>
                <w:tabs>
                  <w:tab w:val="right" w:leader="dot" w:pos="9017"/>
                </w:tabs>
                <w:ind w:left="440"/>
                <w:rPr>
                  <w:noProof/>
                  <w:kern w:val="2"/>
                  <w:sz w:val="21"/>
                </w:rPr>
              </w:pPr>
              <w:hyperlink w:anchor="_Toc38544896" w:history="1">
                <w:r w:rsidR="00AD4673" w:rsidRPr="000861B2">
                  <w:rPr>
                    <w:rStyle w:val="afe"/>
                    <w:rFonts w:ascii="Times New Roman" w:eastAsia="宋体" w:hAnsi="Times New Roman" w:cs="Times New Roman"/>
                    <w:noProof/>
                  </w:rPr>
                  <w:t>1.2</w:t>
                </w:r>
                <w:r w:rsidR="00AD4673" w:rsidRPr="000861B2">
                  <w:rPr>
                    <w:rStyle w:val="afe"/>
                    <w:rFonts w:ascii="Times New Roman" w:eastAsia="宋体" w:hAnsi="Times New Roman" w:cs="Times New Roman"/>
                    <w:noProof/>
                  </w:rPr>
                  <w:t>目标客户</w:t>
                </w:r>
                <w:r w:rsidR="00AD4673">
                  <w:rPr>
                    <w:noProof/>
                    <w:webHidden/>
                  </w:rPr>
                  <w:tab/>
                </w:r>
                <w:r w:rsidR="00AD4673">
                  <w:rPr>
                    <w:noProof/>
                    <w:webHidden/>
                  </w:rPr>
                  <w:fldChar w:fldCharType="begin"/>
                </w:r>
                <w:r w:rsidR="00AD4673">
                  <w:rPr>
                    <w:noProof/>
                    <w:webHidden/>
                  </w:rPr>
                  <w:instrText xml:space="preserve"> PAGEREF _Toc38544896 \h </w:instrText>
                </w:r>
                <w:r w:rsidR="00AD4673">
                  <w:rPr>
                    <w:noProof/>
                    <w:webHidden/>
                  </w:rPr>
                </w:r>
                <w:r w:rsidR="00AD4673">
                  <w:rPr>
                    <w:noProof/>
                    <w:webHidden/>
                  </w:rPr>
                  <w:fldChar w:fldCharType="separate"/>
                </w:r>
                <w:r w:rsidR="00AD4673">
                  <w:rPr>
                    <w:noProof/>
                    <w:webHidden/>
                  </w:rPr>
                  <w:t>4</w:t>
                </w:r>
                <w:r w:rsidR="00AD4673">
                  <w:rPr>
                    <w:noProof/>
                    <w:webHidden/>
                  </w:rPr>
                  <w:fldChar w:fldCharType="end"/>
                </w:r>
              </w:hyperlink>
            </w:p>
            <w:p w:rsidR="00AD4673" w:rsidRDefault="007F3F00">
              <w:pPr>
                <w:pStyle w:val="TOC2"/>
                <w:tabs>
                  <w:tab w:val="right" w:leader="dot" w:pos="9017"/>
                </w:tabs>
                <w:ind w:left="440"/>
                <w:rPr>
                  <w:noProof/>
                  <w:kern w:val="2"/>
                  <w:sz w:val="21"/>
                </w:rPr>
              </w:pPr>
              <w:hyperlink w:anchor="_Toc38544897" w:history="1">
                <w:r w:rsidR="00AD4673" w:rsidRPr="000861B2">
                  <w:rPr>
                    <w:rStyle w:val="afe"/>
                    <w:rFonts w:ascii="Times New Roman" w:eastAsia="宋体" w:hAnsi="Times New Roman" w:cs="Times New Roman"/>
                    <w:noProof/>
                  </w:rPr>
                  <w:t>1.3</w:t>
                </w:r>
                <w:r w:rsidR="00AD4673" w:rsidRPr="000861B2">
                  <w:rPr>
                    <w:rStyle w:val="afe"/>
                    <w:rFonts w:ascii="Times New Roman" w:eastAsia="宋体" w:hAnsi="Times New Roman" w:cs="Times New Roman"/>
                    <w:noProof/>
                  </w:rPr>
                  <w:t>发展前景</w:t>
                </w:r>
                <w:r w:rsidR="00AD4673">
                  <w:rPr>
                    <w:noProof/>
                    <w:webHidden/>
                  </w:rPr>
                  <w:tab/>
                </w:r>
                <w:r w:rsidR="00AD4673">
                  <w:rPr>
                    <w:noProof/>
                    <w:webHidden/>
                  </w:rPr>
                  <w:fldChar w:fldCharType="begin"/>
                </w:r>
                <w:r w:rsidR="00AD4673">
                  <w:rPr>
                    <w:noProof/>
                    <w:webHidden/>
                  </w:rPr>
                  <w:instrText xml:space="preserve"> PAGEREF _Toc38544897 \h </w:instrText>
                </w:r>
                <w:r w:rsidR="00AD4673">
                  <w:rPr>
                    <w:noProof/>
                    <w:webHidden/>
                  </w:rPr>
                </w:r>
                <w:r w:rsidR="00AD4673">
                  <w:rPr>
                    <w:noProof/>
                    <w:webHidden/>
                  </w:rPr>
                  <w:fldChar w:fldCharType="separate"/>
                </w:r>
                <w:r w:rsidR="00AD4673">
                  <w:rPr>
                    <w:noProof/>
                    <w:webHidden/>
                  </w:rPr>
                  <w:t>4</w:t>
                </w:r>
                <w:r w:rsidR="00AD4673">
                  <w:rPr>
                    <w:noProof/>
                    <w:webHidden/>
                  </w:rPr>
                  <w:fldChar w:fldCharType="end"/>
                </w:r>
              </w:hyperlink>
            </w:p>
            <w:p w:rsidR="00AD4673" w:rsidRDefault="007F3F00">
              <w:pPr>
                <w:pStyle w:val="TOC2"/>
                <w:tabs>
                  <w:tab w:val="right" w:leader="dot" w:pos="9017"/>
                </w:tabs>
                <w:ind w:left="440"/>
                <w:rPr>
                  <w:noProof/>
                  <w:kern w:val="2"/>
                  <w:sz w:val="21"/>
                </w:rPr>
              </w:pPr>
              <w:hyperlink w:anchor="_Toc38544898" w:history="1">
                <w:r w:rsidR="00AD4673" w:rsidRPr="000861B2">
                  <w:rPr>
                    <w:rStyle w:val="afe"/>
                    <w:rFonts w:ascii="Times New Roman" w:eastAsia="宋体" w:hAnsi="Times New Roman" w:cs="Times New Roman"/>
                    <w:noProof/>
                  </w:rPr>
                  <w:t>1.4</w:t>
                </w:r>
                <w:r w:rsidR="00AD4673" w:rsidRPr="000861B2">
                  <w:rPr>
                    <w:rStyle w:val="afe"/>
                    <w:rFonts w:ascii="Times New Roman" w:eastAsia="宋体" w:hAnsi="Times New Roman" w:cs="Times New Roman"/>
                    <w:noProof/>
                  </w:rPr>
                  <w:t>行业现状</w:t>
                </w:r>
                <w:r w:rsidR="00AD4673">
                  <w:rPr>
                    <w:noProof/>
                    <w:webHidden/>
                  </w:rPr>
                  <w:tab/>
                </w:r>
                <w:r w:rsidR="00AD4673">
                  <w:rPr>
                    <w:noProof/>
                    <w:webHidden/>
                  </w:rPr>
                  <w:fldChar w:fldCharType="begin"/>
                </w:r>
                <w:r w:rsidR="00AD4673">
                  <w:rPr>
                    <w:noProof/>
                    <w:webHidden/>
                  </w:rPr>
                  <w:instrText xml:space="preserve"> PAGEREF _Toc38544898 \h </w:instrText>
                </w:r>
                <w:r w:rsidR="00AD4673">
                  <w:rPr>
                    <w:noProof/>
                    <w:webHidden/>
                  </w:rPr>
                </w:r>
                <w:r w:rsidR="00AD4673">
                  <w:rPr>
                    <w:noProof/>
                    <w:webHidden/>
                  </w:rPr>
                  <w:fldChar w:fldCharType="separate"/>
                </w:r>
                <w:r w:rsidR="00AD4673">
                  <w:rPr>
                    <w:noProof/>
                    <w:webHidden/>
                  </w:rPr>
                  <w:t>4</w:t>
                </w:r>
                <w:r w:rsidR="00AD4673">
                  <w:rPr>
                    <w:noProof/>
                    <w:webHidden/>
                  </w:rPr>
                  <w:fldChar w:fldCharType="end"/>
                </w:r>
              </w:hyperlink>
            </w:p>
            <w:p w:rsidR="00AD4673" w:rsidRDefault="007F3F00">
              <w:pPr>
                <w:pStyle w:val="TOC1"/>
                <w:tabs>
                  <w:tab w:val="left" w:pos="840"/>
                </w:tabs>
                <w:rPr>
                  <w:noProof/>
                  <w:kern w:val="2"/>
                  <w:sz w:val="21"/>
                </w:rPr>
              </w:pPr>
              <w:hyperlink w:anchor="_Toc38544899" w:history="1">
                <w:r w:rsidR="00AD4673" w:rsidRPr="000861B2">
                  <w:rPr>
                    <w:rStyle w:val="afe"/>
                    <w:rFonts w:ascii="Times New Roman" w:eastAsia="黑体" w:hAnsi="Times New Roman" w:cs="Times New Roman"/>
                    <w:noProof/>
                    <w:kern w:val="44"/>
                  </w:rPr>
                  <w:t>二、</w:t>
                </w:r>
                <w:r w:rsidR="00AD4673">
                  <w:rPr>
                    <w:noProof/>
                    <w:kern w:val="2"/>
                    <w:sz w:val="21"/>
                  </w:rPr>
                  <w:tab/>
                </w:r>
                <w:r w:rsidR="00AD4673" w:rsidRPr="000861B2">
                  <w:rPr>
                    <w:rStyle w:val="afe"/>
                    <w:rFonts w:ascii="Times New Roman" w:eastAsia="黑体" w:hAnsi="Times New Roman" w:cs="Times New Roman"/>
                    <w:noProof/>
                    <w:kern w:val="44"/>
                  </w:rPr>
                  <w:t>项目概述</w:t>
                </w:r>
                <w:r w:rsidR="00AD4673">
                  <w:rPr>
                    <w:noProof/>
                    <w:webHidden/>
                  </w:rPr>
                  <w:tab/>
                </w:r>
                <w:r w:rsidR="00AD4673">
                  <w:rPr>
                    <w:noProof/>
                    <w:webHidden/>
                  </w:rPr>
                  <w:fldChar w:fldCharType="begin"/>
                </w:r>
                <w:r w:rsidR="00AD4673">
                  <w:rPr>
                    <w:noProof/>
                    <w:webHidden/>
                  </w:rPr>
                  <w:instrText xml:space="preserve"> PAGEREF _Toc38544899 \h </w:instrText>
                </w:r>
                <w:r w:rsidR="00AD4673">
                  <w:rPr>
                    <w:noProof/>
                    <w:webHidden/>
                  </w:rPr>
                </w:r>
                <w:r w:rsidR="00AD4673">
                  <w:rPr>
                    <w:noProof/>
                    <w:webHidden/>
                  </w:rPr>
                  <w:fldChar w:fldCharType="separate"/>
                </w:r>
                <w:r w:rsidR="00AD4673">
                  <w:rPr>
                    <w:noProof/>
                    <w:webHidden/>
                  </w:rPr>
                  <w:t>5</w:t>
                </w:r>
                <w:r w:rsidR="00AD4673">
                  <w:rPr>
                    <w:noProof/>
                    <w:webHidden/>
                  </w:rPr>
                  <w:fldChar w:fldCharType="end"/>
                </w:r>
              </w:hyperlink>
            </w:p>
            <w:p w:rsidR="00AD4673" w:rsidRDefault="007F3F00">
              <w:pPr>
                <w:pStyle w:val="TOC1"/>
                <w:rPr>
                  <w:noProof/>
                  <w:kern w:val="2"/>
                  <w:sz w:val="21"/>
                </w:rPr>
              </w:pPr>
              <w:hyperlink w:anchor="_Toc38544900" w:history="1">
                <w:r w:rsidR="00AD4673" w:rsidRPr="000861B2">
                  <w:rPr>
                    <w:rStyle w:val="afe"/>
                    <w:rFonts w:ascii="Times New Roman" w:eastAsia="黑体" w:hAnsi="Times New Roman" w:cs="Times New Roman"/>
                    <w:noProof/>
                    <w:kern w:val="44"/>
                  </w:rPr>
                  <w:t>三、技术支持</w:t>
                </w:r>
                <w:r w:rsidR="00AD4673">
                  <w:rPr>
                    <w:noProof/>
                    <w:webHidden/>
                  </w:rPr>
                  <w:tab/>
                </w:r>
                <w:r w:rsidR="00AD4673">
                  <w:rPr>
                    <w:noProof/>
                    <w:webHidden/>
                  </w:rPr>
                  <w:fldChar w:fldCharType="begin"/>
                </w:r>
                <w:r w:rsidR="00AD4673">
                  <w:rPr>
                    <w:noProof/>
                    <w:webHidden/>
                  </w:rPr>
                  <w:instrText xml:space="preserve"> PAGEREF _Toc38544900 \h </w:instrText>
                </w:r>
                <w:r w:rsidR="00AD4673">
                  <w:rPr>
                    <w:noProof/>
                    <w:webHidden/>
                  </w:rPr>
                </w:r>
                <w:r w:rsidR="00AD4673">
                  <w:rPr>
                    <w:noProof/>
                    <w:webHidden/>
                  </w:rPr>
                  <w:fldChar w:fldCharType="separate"/>
                </w:r>
                <w:r w:rsidR="00AD4673">
                  <w:rPr>
                    <w:noProof/>
                    <w:webHidden/>
                  </w:rPr>
                  <w:t>6</w:t>
                </w:r>
                <w:r w:rsidR="00AD4673">
                  <w:rPr>
                    <w:noProof/>
                    <w:webHidden/>
                  </w:rPr>
                  <w:fldChar w:fldCharType="end"/>
                </w:r>
              </w:hyperlink>
            </w:p>
            <w:p w:rsidR="00AD4673" w:rsidRDefault="007F3F00">
              <w:pPr>
                <w:pStyle w:val="TOC2"/>
                <w:tabs>
                  <w:tab w:val="right" w:leader="dot" w:pos="9017"/>
                </w:tabs>
                <w:ind w:left="440"/>
                <w:rPr>
                  <w:noProof/>
                  <w:kern w:val="2"/>
                  <w:sz w:val="21"/>
                </w:rPr>
              </w:pPr>
              <w:hyperlink w:anchor="_Toc38544901" w:history="1">
                <w:r w:rsidR="00AD4673" w:rsidRPr="000861B2">
                  <w:rPr>
                    <w:rStyle w:val="afe"/>
                    <w:rFonts w:ascii="Times New Roman" w:eastAsia="宋体" w:hAnsi="Times New Roman" w:cs="Times New Roman"/>
                    <w:noProof/>
                  </w:rPr>
                  <w:t>3.1 CGO</w:t>
                </w:r>
                <w:r w:rsidR="00AD4673">
                  <w:rPr>
                    <w:noProof/>
                    <w:webHidden/>
                  </w:rPr>
                  <w:tab/>
                </w:r>
                <w:r w:rsidR="00AD4673">
                  <w:rPr>
                    <w:noProof/>
                    <w:webHidden/>
                  </w:rPr>
                  <w:fldChar w:fldCharType="begin"/>
                </w:r>
                <w:r w:rsidR="00AD4673">
                  <w:rPr>
                    <w:noProof/>
                    <w:webHidden/>
                  </w:rPr>
                  <w:instrText xml:space="preserve"> PAGEREF _Toc38544901 \h </w:instrText>
                </w:r>
                <w:r w:rsidR="00AD4673">
                  <w:rPr>
                    <w:noProof/>
                    <w:webHidden/>
                  </w:rPr>
                </w:r>
                <w:r w:rsidR="00AD4673">
                  <w:rPr>
                    <w:noProof/>
                    <w:webHidden/>
                  </w:rPr>
                  <w:fldChar w:fldCharType="separate"/>
                </w:r>
                <w:r w:rsidR="00AD4673">
                  <w:rPr>
                    <w:noProof/>
                    <w:webHidden/>
                  </w:rPr>
                  <w:t>6</w:t>
                </w:r>
                <w:r w:rsidR="00AD4673">
                  <w:rPr>
                    <w:noProof/>
                    <w:webHidden/>
                  </w:rPr>
                  <w:fldChar w:fldCharType="end"/>
                </w:r>
              </w:hyperlink>
            </w:p>
            <w:p w:rsidR="00AD4673" w:rsidRDefault="007F3F00">
              <w:pPr>
                <w:pStyle w:val="TOC2"/>
                <w:tabs>
                  <w:tab w:val="right" w:leader="dot" w:pos="9017"/>
                </w:tabs>
                <w:ind w:left="440"/>
                <w:rPr>
                  <w:noProof/>
                  <w:kern w:val="2"/>
                  <w:sz w:val="21"/>
                </w:rPr>
              </w:pPr>
              <w:hyperlink w:anchor="_Toc38544902" w:history="1">
                <w:r w:rsidR="00AD4673" w:rsidRPr="000861B2">
                  <w:rPr>
                    <w:rStyle w:val="afe"/>
                    <w:rFonts w:ascii="Times New Roman" w:eastAsia="宋体" w:hAnsi="Times New Roman" w:cs="Times New Roman"/>
                    <w:noProof/>
                  </w:rPr>
                  <w:t>3.2 QML</w:t>
                </w:r>
                <w:r w:rsidR="00AD4673">
                  <w:rPr>
                    <w:noProof/>
                    <w:webHidden/>
                  </w:rPr>
                  <w:tab/>
                </w:r>
                <w:r w:rsidR="00AD4673">
                  <w:rPr>
                    <w:noProof/>
                    <w:webHidden/>
                  </w:rPr>
                  <w:fldChar w:fldCharType="begin"/>
                </w:r>
                <w:r w:rsidR="00AD4673">
                  <w:rPr>
                    <w:noProof/>
                    <w:webHidden/>
                  </w:rPr>
                  <w:instrText xml:space="preserve"> PAGEREF _Toc38544902 \h </w:instrText>
                </w:r>
                <w:r w:rsidR="00AD4673">
                  <w:rPr>
                    <w:noProof/>
                    <w:webHidden/>
                  </w:rPr>
                </w:r>
                <w:r w:rsidR="00AD4673">
                  <w:rPr>
                    <w:noProof/>
                    <w:webHidden/>
                  </w:rPr>
                  <w:fldChar w:fldCharType="separate"/>
                </w:r>
                <w:r w:rsidR="00AD4673">
                  <w:rPr>
                    <w:noProof/>
                    <w:webHidden/>
                  </w:rPr>
                  <w:t>7</w:t>
                </w:r>
                <w:r w:rsidR="00AD4673">
                  <w:rPr>
                    <w:noProof/>
                    <w:webHidden/>
                  </w:rPr>
                  <w:fldChar w:fldCharType="end"/>
                </w:r>
              </w:hyperlink>
            </w:p>
            <w:p w:rsidR="00AD4673" w:rsidRDefault="007F3F00">
              <w:pPr>
                <w:pStyle w:val="TOC2"/>
                <w:tabs>
                  <w:tab w:val="right" w:leader="dot" w:pos="9017"/>
                </w:tabs>
                <w:ind w:left="440"/>
                <w:rPr>
                  <w:noProof/>
                  <w:kern w:val="2"/>
                  <w:sz w:val="21"/>
                </w:rPr>
              </w:pPr>
              <w:hyperlink w:anchor="_Toc38544903" w:history="1">
                <w:r w:rsidR="00AD4673" w:rsidRPr="000861B2">
                  <w:rPr>
                    <w:rStyle w:val="afe"/>
                    <w:rFonts w:ascii="Times New Roman" w:eastAsia="宋体" w:hAnsi="Times New Roman" w:cs="Times New Roman"/>
                    <w:noProof/>
                  </w:rPr>
                  <w:t>3.3 Qt</w:t>
                </w:r>
                <w:r w:rsidR="00AD4673">
                  <w:rPr>
                    <w:noProof/>
                    <w:webHidden/>
                  </w:rPr>
                  <w:tab/>
                </w:r>
                <w:r w:rsidR="00AD4673">
                  <w:rPr>
                    <w:noProof/>
                    <w:webHidden/>
                  </w:rPr>
                  <w:fldChar w:fldCharType="begin"/>
                </w:r>
                <w:r w:rsidR="00AD4673">
                  <w:rPr>
                    <w:noProof/>
                    <w:webHidden/>
                  </w:rPr>
                  <w:instrText xml:space="preserve"> PAGEREF _Toc38544903 \h </w:instrText>
                </w:r>
                <w:r w:rsidR="00AD4673">
                  <w:rPr>
                    <w:noProof/>
                    <w:webHidden/>
                  </w:rPr>
                </w:r>
                <w:r w:rsidR="00AD4673">
                  <w:rPr>
                    <w:noProof/>
                    <w:webHidden/>
                  </w:rPr>
                  <w:fldChar w:fldCharType="separate"/>
                </w:r>
                <w:r w:rsidR="00AD4673">
                  <w:rPr>
                    <w:noProof/>
                    <w:webHidden/>
                  </w:rPr>
                  <w:t>7</w:t>
                </w:r>
                <w:r w:rsidR="00AD4673">
                  <w:rPr>
                    <w:noProof/>
                    <w:webHidden/>
                  </w:rPr>
                  <w:fldChar w:fldCharType="end"/>
                </w:r>
              </w:hyperlink>
            </w:p>
            <w:p w:rsidR="00AD4673" w:rsidRDefault="007F3F00">
              <w:pPr>
                <w:pStyle w:val="TOC1"/>
                <w:rPr>
                  <w:noProof/>
                  <w:kern w:val="2"/>
                  <w:sz w:val="21"/>
                </w:rPr>
              </w:pPr>
              <w:hyperlink w:anchor="_Toc38544904" w:history="1">
                <w:r w:rsidR="00AD4673" w:rsidRPr="000861B2">
                  <w:rPr>
                    <w:rStyle w:val="afe"/>
                    <w:rFonts w:ascii="Times New Roman" w:eastAsia="黑体" w:hAnsi="Times New Roman" w:cs="Times New Roman"/>
                    <w:noProof/>
                    <w:kern w:val="44"/>
                  </w:rPr>
                  <w:t>四、功能列表</w:t>
                </w:r>
                <w:r w:rsidR="00AD4673">
                  <w:rPr>
                    <w:noProof/>
                    <w:webHidden/>
                  </w:rPr>
                  <w:tab/>
                </w:r>
                <w:r w:rsidR="00AD4673">
                  <w:rPr>
                    <w:noProof/>
                    <w:webHidden/>
                  </w:rPr>
                  <w:fldChar w:fldCharType="begin"/>
                </w:r>
                <w:r w:rsidR="00AD4673">
                  <w:rPr>
                    <w:noProof/>
                    <w:webHidden/>
                  </w:rPr>
                  <w:instrText xml:space="preserve"> PAGEREF _Toc38544904 \h </w:instrText>
                </w:r>
                <w:r w:rsidR="00AD4673">
                  <w:rPr>
                    <w:noProof/>
                    <w:webHidden/>
                  </w:rPr>
                </w:r>
                <w:r w:rsidR="00AD4673">
                  <w:rPr>
                    <w:noProof/>
                    <w:webHidden/>
                  </w:rPr>
                  <w:fldChar w:fldCharType="separate"/>
                </w:r>
                <w:r w:rsidR="00AD4673">
                  <w:rPr>
                    <w:noProof/>
                    <w:webHidden/>
                  </w:rPr>
                  <w:t>8</w:t>
                </w:r>
                <w:r w:rsidR="00AD4673">
                  <w:rPr>
                    <w:noProof/>
                    <w:webHidden/>
                  </w:rPr>
                  <w:fldChar w:fldCharType="end"/>
                </w:r>
              </w:hyperlink>
            </w:p>
            <w:p w:rsidR="00AD4673" w:rsidRDefault="007F3F00">
              <w:pPr>
                <w:pStyle w:val="TOC2"/>
                <w:tabs>
                  <w:tab w:val="right" w:leader="dot" w:pos="9017"/>
                </w:tabs>
                <w:ind w:left="440"/>
                <w:rPr>
                  <w:noProof/>
                  <w:kern w:val="2"/>
                  <w:sz w:val="21"/>
                </w:rPr>
              </w:pPr>
              <w:hyperlink w:anchor="_Toc38544905" w:history="1">
                <w:r w:rsidR="00AD4673" w:rsidRPr="000861B2">
                  <w:rPr>
                    <w:rStyle w:val="afe"/>
                    <w:rFonts w:ascii="Times New Roman" w:eastAsia="宋体" w:hAnsi="Times New Roman" w:cs="Times New Roman"/>
                    <w:noProof/>
                  </w:rPr>
                  <w:t xml:space="preserve">4.1 </w:t>
                </w:r>
                <w:r w:rsidR="00AD4673" w:rsidRPr="000861B2">
                  <w:rPr>
                    <w:rStyle w:val="afe"/>
                    <w:rFonts w:ascii="Times New Roman" w:eastAsia="宋体" w:hAnsi="Times New Roman" w:cs="Times New Roman"/>
                    <w:noProof/>
                  </w:rPr>
                  <w:t>直播信息显示</w:t>
                </w:r>
                <w:r w:rsidR="00AD4673">
                  <w:rPr>
                    <w:noProof/>
                    <w:webHidden/>
                  </w:rPr>
                  <w:tab/>
                </w:r>
                <w:r w:rsidR="00AD4673">
                  <w:rPr>
                    <w:noProof/>
                    <w:webHidden/>
                  </w:rPr>
                  <w:fldChar w:fldCharType="begin"/>
                </w:r>
                <w:r w:rsidR="00AD4673">
                  <w:rPr>
                    <w:noProof/>
                    <w:webHidden/>
                  </w:rPr>
                  <w:instrText xml:space="preserve"> PAGEREF _Toc38544905 \h </w:instrText>
                </w:r>
                <w:r w:rsidR="00AD4673">
                  <w:rPr>
                    <w:noProof/>
                    <w:webHidden/>
                  </w:rPr>
                </w:r>
                <w:r w:rsidR="00AD4673">
                  <w:rPr>
                    <w:noProof/>
                    <w:webHidden/>
                  </w:rPr>
                  <w:fldChar w:fldCharType="separate"/>
                </w:r>
                <w:r w:rsidR="00AD4673">
                  <w:rPr>
                    <w:noProof/>
                    <w:webHidden/>
                  </w:rPr>
                  <w:t>8</w:t>
                </w:r>
                <w:r w:rsidR="00AD4673">
                  <w:rPr>
                    <w:noProof/>
                    <w:webHidden/>
                  </w:rPr>
                  <w:fldChar w:fldCharType="end"/>
                </w:r>
              </w:hyperlink>
            </w:p>
            <w:p w:rsidR="00AD4673" w:rsidRDefault="007F3F00">
              <w:pPr>
                <w:pStyle w:val="TOC3"/>
                <w:tabs>
                  <w:tab w:val="right" w:leader="dot" w:pos="9017"/>
                </w:tabs>
                <w:ind w:left="880"/>
                <w:rPr>
                  <w:noProof/>
                  <w:kern w:val="2"/>
                  <w:sz w:val="21"/>
                </w:rPr>
              </w:pPr>
              <w:hyperlink w:anchor="_Toc38544906" w:history="1">
                <w:r w:rsidR="00AD4673" w:rsidRPr="000861B2">
                  <w:rPr>
                    <w:rStyle w:val="afe"/>
                    <w:noProof/>
                  </w:rPr>
                  <w:t xml:space="preserve">4.1.1 </w:t>
                </w:r>
                <w:r w:rsidR="00AD4673" w:rsidRPr="000861B2">
                  <w:rPr>
                    <w:rStyle w:val="afe"/>
                    <w:noProof/>
                  </w:rPr>
                  <w:t>用户弹幕显示</w:t>
                </w:r>
                <w:r w:rsidR="00AD4673">
                  <w:rPr>
                    <w:noProof/>
                    <w:webHidden/>
                  </w:rPr>
                  <w:tab/>
                </w:r>
                <w:r w:rsidR="00AD4673">
                  <w:rPr>
                    <w:noProof/>
                    <w:webHidden/>
                  </w:rPr>
                  <w:fldChar w:fldCharType="begin"/>
                </w:r>
                <w:r w:rsidR="00AD4673">
                  <w:rPr>
                    <w:noProof/>
                    <w:webHidden/>
                  </w:rPr>
                  <w:instrText xml:space="preserve"> PAGEREF _Toc38544906 \h </w:instrText>
                </w:r>
                <w:r w:rsidR="00AD4673">
                  <w:rPr>
                    <w:noProof/>
                    <w:webHidden/>
                  </w:rPr>
                </w:r>
                <w:r w:rsidR="00AD4673">
                  <w:rPr>
                    <w:noProof/>
                    <w:webHidden/>
                  </w:rPr>
                  <w:fldChar w:fldCharType="separate"/>
                </w:r>
                <w:r w:rsidR="00AD4673">
                  <w:rPr>
                    <w:noProof/>
                    <w:webHidden/>
                  </w:rPr>
                  <w:t>8</w:t>
                </w:r>
                <w:r w:rsidR="00AD4673">
                  <w:rPr>
                    <w:noProof/>
                    <w:webHidden/>
                  </w:rPr>
                  <w:fldChar w:fldCharType="end"/>
                </w:r>
              </w:hyperlink>
            </w:p>
            <w:p w:rsidR="00AD4673" w:rsidRDefault="007F3F00">
              <w:pPr>
                <w:pStyle w:val="TOC3"/>
                <w:tabs>
                  <w:tab w:val="right" w:leader="dot" w:pos="9017"/>
                </w:tabs>
                <w:ind w:left="880"/>
                <w:rPr>
                  <w:noProof/>
                  <w:kern w:val="2"/>
                  <w:sz w:val="21"/>
                </w:rPr>
              </w:pPr>
              <w:hyperlink w:anchor="_Toc38544907" w:history="1">
                <w:r w:rsidR="00AD4673" w:rsidRPr="000861B2">
                  <w:rPr>
                    <w:rStyle w:val="afe"/>
                    <w:noProof/>
                  </w:rPr>
                  <w:t xml:space="preserve">4.1.2 </w:t>
                </w:r>
                <w:r w:rsidR="00AD4673" w:rsidRPr="000861B2">
                  <w:rPr>
                    <w:rStyle w:val="afe"/>
                    <w:noProof/>
                  </w:rPr>
                  <w:t>用户礼物显示</w:t>
                </w:r>
                <w:r w:rsidR="00AD4673">
                  <w:rPr>
                    <w:noProof/>
                    <w:webHidden/>
                  </w:rPr>
                  <w:tab/>
                </w:r>
                <w:r w:rsidR="00AD4673">
                  <w:rPr>
                    <w:noProof/>
                    <w:webHidden/>
                  </w:rPr>
                  <w:fldChar w:fldCharType="begin"/>
                </w:r>
                <w:r w:rsidR="00AD4673">
                  <w:rPr>
                    <w:noProof/>
                    <w:webHidden/>
                  </w:rPr>
                  <w:instrText xml:space="preserve"> PAGEREF _Toc38544907 \h </w:instrText>
                </w:r>
                <w:r w:rsidR="00AD4673">
                  <w:rPr>
                    <w:noProof/>
                    <w:webHidden/>
                  </w:rPr>
                </w:r>
                <w:r w:rsidR="00AD4673">
                  <w:rPr>
                    <w:noProof/>
                    <w:webHidden/>
                  </w:rPr>
                  <w:fldChar w:fldCharType="separate"/>
                </w:r>
                <w:r w:rsidR="00AD4673">
                  <w:rPr>
                    <w:noProof/>
                    <w:webHidden/>
                  </w:rPr>
                  <w:t>9</w:t>
                </w:r>
                <w:r w:rsidR="00AD4673">
                  <w:rPr>
                    <w:noProof/>
                    <w:webHidden/>
                  </w:rPr>
                  <w:fldChar w:fldCharType="end"/>
                </w:r>
              </w:hyperlink>
            </w:p>
            <w:p w:rsidR="00AD4673" w:rsidRDefault="007F3F00">
              <w:pPr>
                <w:pStyle w:val="TOC3"/>
                <w:tabs>
                  <w:tab w:val="right" w:leader="dot" w:pos="9017"/>
                </w:tabs>
                <w:ind w:left="880"/>
                <w:rPr>
                  <w:noProof/>
                  <w:kern w:val="2"/>
                  <w:sz w:val="21"/>
                </w:rPr>
              </w:pPr>
              <w:hyperlink w:anchor="_Toc38544908" w:history="1">
                <w:r w:rsidR="00AD4673" w:rsidRPr="000861B2">
                  <w:rPr>
                    <w:rStyle w:val="afe"/>
                    <w:noProof/>
                  </w:rPr>
                  <w:t>4.1.3 VIP</w:t>
                </w:r>
                <w:r w:rsidR="00AD4673" w:rsidRPr="000861B2">
                  <w:rPr>
                    <w:rStyle w:val="afe"/>
                    <w:noProof/>
                  </w:rPr>
                  <w:t>进场显示</w:t>
                </w:r>
                <w:r w:rsidR="00AD4673">
                  <w:rPr>
                    <w:noProof/>
                    <w:webHidden/>
                  </w:rPr>
                  <w:tab/>
                </w:r>
                <w:r w:rsidR="00AD4673">
                  <w:rPr>
                    <w:noProof/>
                    <w:webHidden/>
                  </w:rPr>
                  <w:fldChar w:fldCharType="begin"/>
                </w:r>
                <w:r w:rsidR="00AD4673">
                  <w:rPr>
                    <w:noProof/>
                    <w:webHidden/>
                  </w:rPr>
                  <w:instrText xml:space="preserve"> PAGEREF _Toc38544908 \h </w:instrText>
                </w:r>
                <w:r w:rsidR="00AD4673">
                  <w:rPr>
                    <w:noProof/>
                    <w:webHidden/>
                  </w:rPr>
                </w:r>
                <w:r w:rsidR="00AD4673">
                  <w:rPr>
                    <w:noProof/>
                    <w:webHidden/>
                  </w:rPr>
                  <w:fldChar w:fldCharType="separate"/>
                </w:r>
                <w:r w:rsidR="00AD4673">
                  <w:rPr>
                    <w:noProof/>
                    <w:webHidden/>
                  </w:rPr>
                  <w:t>9</w:t>
                </w:r>
                <w:r w:rsidR="00AD4673">
                  <w:rPr>
                    <w:noProof/>
                    <w:webHidden/>
                  </w:rPr>
                  <w:fldChar w:fldCharType="end"/>
                </w:r>
              </w:hyperlink>
            </w:p>
            <w:p w:rsidR="00AD4673" w:rsidRDefault="007F3F00">
              <w:pPr>
                <w:pStyle w:val="TOC2"/>
                <w:tabs>
                  <w:tab w:val="right" w:leader="dot" w:pos="9017"/>
                </w:tabs>
                <w:ind w:left="440"/>
                <w:rPr>
                  <w:noProof/>
                  <w:kern w:val="2"/>
                  <w:sz w:val="21"/>
                </w:rPr>
              </w:pPr>
              <w:hyperlink w:anchor="_Toc38544909" w:history="1">
                <w:r w:rsidR="00AD4673" w:rsidRPr="000861B2">
                  <w:rPr>
                    <w:rStyle w:val="afe"/>
                    <w:rFonts w:ascii="Times New Roman" w:eastAsia="宋体" w:hAnsi="Times New Roman" w:cs="Times New Roman"/>
                    <w:noProof/>
                  </w:rPr>
                  <w:t xml:space="preserve">4.2 </w:t>
                </w:r>
                <w:r w:rsidR="00AD4673" w:rsidRPr="000861B2">
                  <w:rPr>
                    <w:rStyle w:val="afe"/>
                    <w:rFonts w:ascii="Times New Roman" w:eastAsia="宋体" w:hAnsi="Times New Roman" w:cs="Times New Roman"/>
                    <w:noProof/>
                  </w:rPr>
                  <w:t>用户点歌</w:t>
                </w:r>
                <w:r w:rsidR="00AD4673">
                  <w:rPr>
                    <w:noProof/>
                    <w:webHidden/>
                  </w:rPr>
                  <w:tab/>
                </w:r>
                <w:r w:rsidR="00AD4673">
                  <w:rPr>
                    <w:noProof/>
                    <w:webHidden/>
                  </w:rPr>
                  <w:fldChar w:fldCharType="begin"/>
                </w:r>
                <w:r w:rsidR="00AD4673">
                  <w:rPr>
                    <w:noProof/>
                    <w:webHidden/>
                  </w:rPr>
                  <w:instrText xml:space="preserve"> PAGEREF _Toc38544909 \h </w:instrText>
                </w:r>
                <w:r w:rsidR="00AD4673">
                  <w:rPr>
                    <w:noProof/>
                    <w:webHidden/>
                  </w:rPr>
                </w:r>
                <w:r w:rsidR="00AD4673">
                  <w:rPr>
                    <w:noProof/>
                    <w:webHidden/>
                  </w:rPr>
                  <w:fldChar w:fldCharType="separate"/>
                </w:r>
                <w:r w:rsidR="00AD4673">
                  <w:rPr>
                    <w:noProof/>
                    <w:webHidden/>
                  </w:rPr>
                  <w:t>10</w:t>
                </w:r>
                <w:r w:rsidR="00AD4673">
                  <w:rPr>
                    <w:noProof/>
                    <w:webHidden/>
                  </w:rPr>
                  <w:fldChar w:fldCharType="end"/>
                </w:r>
              </w:hyperlink>
            </w:p>
            <w:p w:rsidR="00AD4673" w:rsidRDefault="007F3F00">
              <w:pPr>
                <w:pStyle w:val="TOC3"/>
                <w:tabs>
                  <w:tab w:val="right" w:leader="dot" w:pos="9017"/>
                </w:tabs>
                <w:ind w:left="880"/>
                <w:rPr>
                  <w:noProof/>
                  <w:kern w:val="2"/>
                  <w:sz w:val="21"/>
                </w:rPr>
              </w:pPr>
              <w:hyperlink w:anchor="_Toc38544910" w:history="1">
                <w:r w:rsidR="00AD4673" w:rsidRPr="000861B2">
                  <w:rPr>
                    <w:rStyle w:val="afe"/>
                    <w:noProof/>
                  </w:rPr>
                  <w:t xml:space="preserve">4.2.1 </w:t>
                </w:r>
                <w:r w:rsidR="00AD4673" w:rsidRPr="000861B2">
                  <w:rPr>
                    <w:rStyle w:val="afe"/>
                    <w:noProof/>
                  </w:rPr>
                  <w:t>信号读取</w:t>
                </w:r>
                <w:r w:rsidR="00AD4673">
                  <w:rPr>
                    <w:noProof/>
                    <w:webHidden/>
                  </w:rPr>
                  <w:tab/>
                </w:r>
                <w:r w:rsidR="00AD4673">
                  <w:rPr>
                    <w:noProof/>
                    <w:webHidden/>
                  </w:rPr>
                  <w:fldChar w:fldCharType="begin"/>
                </w:r>
                <w:r w:rsidR="00AD4673">
                  <w:rPr>
                    <w:noProof/>
                    <w:webHidden/>
                  </w:rPr>
                  <w:instrText xml:space="preserve"> PAGEREF _Toc38544910 \h </w:instrText>
                </w:r>
                <w:r w:rsidR="00AD4673">
                  <w:rPr>
                    <w:noProof/>
                    <w:webHidden/>
                  </w:rPr>
                </w:r>
                <w:r w:rsidR="00AD4673">
                  <w:rPr>
                    <w:noProof/>
                    <w:webHidden/>
                  </w:rPr>
                  <w:fldChar w:fldCharType="separate"/>
                </w:r>
                <w:r w:rsidR="00AD4673">
                  <w:rPr>
                    <w:noProof/>
                    <w:webHidden/>
                  </w:rPr>
                  <w:t>10</w:t>
                </w:r>
                <w:r w:rsidR="00AD4673">
                  <w:rPr>
                    <w:noProof/>
                    <w:webHidden/>
                  </w:rPr>
                  <w:fldChar w:fldCharType="end"/>
                </w:r>
              </w:hyperlink>
            </w:p>
            <w:p w:rsidR="00AD4673" w:rsidRDefault="007F3F00">
              <w:pPr>
                <w:pStyle w:val="TOC3"/>
                <w:tabs>
                  <w:tab w:val="right" w:leader="dot" w:pos="9017"/>
                </w:tabs>
                <w:ind w:left="880"/>
                <w:rPr>
                  <w:noProof/>
                  <w:kern w:val="2"/>
                  <w:sz w:val="21"/>
                </w:rPr>
              </w:pPr>
              <w:hyperlink w:anchor="_Toc38544911" w:history="1">
                <w:r w:rsidR="00AD4673" w:rsidRPr="000861B2">
                  <w:rPr>
                    <w:rStyle w:val="afe"/>
                    <w:noProof/>
                  </w:rPr>
                  <w:t xml:space="preserve">4.2.2 </w:t>
                </w:r>
                <w:r w:rsidR="00AD4673" w:rsidRPr="000861B2">
                  <w:rPr>
                    <w:rStyle w:val="afe"/>
                    <w:noProof/>
                  </w:rPr>
                  <w:t>定点导航</w:t>
                </w:r>
                <w:r w:rsidR="00AD4673">
                  <w:rPr>
                    <w:noProof/>
                    <w:webHidden/>
                  </w:rPr>
                  <w:tab/>
                </w:r>
                <w:r w:rsidR="00AD4673">
                  <w:rPr>
                    <w:noProof/>
                    <w:webHidden/>
                  </w:rPr>
                  <w:fldChar w:fldCharType="begin"/>
                </w:r>
                <w:r w:rsidR="00AD4673">
                  <w:rPr>
                    <w:noProof/>
                    <w:webHidden/>
                  </w:rPr>
                  <w:instrText xml:space="preserve"> PAGEREF _Toc38544911 \h </w:instrText>
                </w:r>
                <w:r w:rsidR="00AD4673">
                  <w:rPr>
                    <w:noProof/>
                    <w:webHidden/>
                  </w:rPr>
                </w:r>
                <w:r w:rsidR="00AD4673">
                  <w:rPr>
                    <w:noProof/>
                    <w:webHidden/>
                  </w:rPr>
                  <w:fldChar w:fldCharType="separate"/>
                </w:r>
                <w:r w:rsidR="00AD4673">
                  <w:rPr>
                    <w:noProof/>
                    <w:webHidden/>
                  </w:rPr>
                  <w:t>10</w:t>
                </w:r>
                <w:r w:rsidR="00AD4673">
                  <w:rPr>
                    <w:noProof/>
                    <w:webHidden/>
                  </w:rPr>
                  <w:fldChar w:fldCharType="end"/>
                </w:r>
              </w:hyperlink>
            </w:p>
            <w:p w:rsidR="00AD4673" w:rsidRDefault="007F3F00">
              <w:pPr>
                <w:pStyle w:val="TOC3"/>
                <w:tabs>
                  <w:tab w:val="right" w:leader="dot" w:pos="9017"/>
                </w:tabs>
                <w:ind w:left="880"/>
                <w:rPr>
                  <w:noProof/>
                  <w:kern w:val="2"/>
                  <w:sz w:val="21"/>
                </w:rPr>
              </w:pPr>
              <w:hyperlink w:anchor="_Toc38544912" w:history="1">
                <w:r w:rsidR="00AD4673" w:rsidRPr="000861B2">
                  <w:rPr>
                    <w:rStyle w:val="afe"/>
                    <w:noProof/>
                  </w:rPr>
                  <w:t xml:space="preserve">4.2.3 </w:t>
                </w:r>
                <w:r w:rsidR="00AD4673" w:rsidRPr="000861B2">
                  <w:rPr>
                    <w:rStyle w:val="afe"/>
                    <w:noProof/>
                  </w:rPr>
                  <w:t>界面显示</w:t>
                </w:r>
                <w:r w:rsidR="00AD4673">
                  <w:rPr>
                    <w:noProof/>
                    <w:webHidden/>
                  </w:rPr>
                  <w:tab/>
                </w:r>
                <w:r w:rsidR="00AD4673">
                  <w:rPr>
                    <w:noProof/>
                    <w:webHidden/>
                  </w:rPr>
                  <w:fldChar w:fldCharType="begin"/>
                </w:r>
                <w:r w:rsidR="00AD4673">
                  <w:rPr>
                    <w:noProof/>
                    <w:webHidden/>
                  </w:rPr>
                  <w:instrText xml:space="preserve"> PAGEREF _Toc38544912 \h </w:instrText>
                </w:r>
                <w:r w:rsidR="00AD4673">
                  <w:rPr>
                    <w:noProof/>
                    <w:webHidden/>
                  </w:rPr>
                </w:r>
                <w:r w:rsidR="00AD4673">
                  <w:rPr>
                    <w:noProof/>
                    <w:webHidden/>
                  </w:rPr>
                  <w:fldChar w:fldCharType="separate"/>
                </w:r>
                <w:r w:rsidR="00AD4673">
                  <w:rPr>
                    <w:noProof/>
                    <w:webHidden/>
                  </w:rPr>
                  <w:t>10</w:t>
                </w:r>
                <w:r w:rsidR="00AD4673">
                  <w:rPr>
                    <w:noProof/>
                    <w:webHidden/>
                  </w:rPr>
                  <w:fldChar w:fldCharType="end"/>
                </w:r>
              </w:hyperlink>
            </w:p>
            <w:p w:rsidR="00AD4673" w:rsidRDefault="007F3F00">
              <w:pPr>
                <w:pStyle w:val="TOC3"/>
                <w:tabs>
                  <w:tab w:val="right" w:leader="dot" w:pos="9017"/>
                </w:tabs>
                <w:ind w:left="880"/>
                <w:rPr>
                  <w:noProof/>
                  <w:kern w:val="2"/>
                  <w:sz w:val="21"/>
                </w:rPr>
              </w:pPr>
              <w:hyperlink w:anchor="_Toc38544913" w:history="1">
                <w:r w:rsidR="00AD4673" w:rsidRPr="000861B2">
                  <w:rPr>
                    <w:rStyle w:val="afe"/>
                    <w:noProof/>
                  </w:rPr>
                  <w:t xml:space="preserve">4.2.4 </w:t>
                </w:r>
                <w:r w:rsidR="00AD4673" w:rsidRPr="000861B2">
                  <w:rPr>
                    <w:rStyle w:val="afe"/>
                    <w:noProof/>
                  </w:rPr>
                  <w:t>建筑大数据查看</w:t>
                </w:r>
                <w:r w:rsidR="00AD4673">
                  <w:rPr>
                    <w:noProof/>
                    <w:webHidden/>
                  </w:rPr>
                  <w:tab/>
                </w:r>
                <w:r w:rsidR="00AD4673">
                  <w:rPr>
                    <w:noProof/>
                    <w:webHidden/>
                  </w:rPr>
                  <w:fldChar w:fldCharType="begin"/>
                </w:r>
                <w:r w:rsidR="00AD4673">
                  <w:rPr>
                    <w:noProof/>
                    <w:webHidden/>
                  </w:rPr>
                  <w:instrText xml:space="preserve"> PAGEREF _Toc38544913 \h </w:instrText>
                </w:r>
                <w:r w:rsidR="00AD4673">
                  <w:rPr>
                    <w:noProof/>
                    <w:webHidden/>
                  </w:rPr>
                </w:r>
                <w:r w:rsidR="00AD4673">
                  <w:rPr>
                    <w:noProof/>
                    <w:webHidden/>
                  </w:rPr>
                  <w:fldChar w:fldCharType="separate"/>
                </w:r>
                <w:r w:rsidR="00AD4673">
                  <w:rPr>
                    <w:noProof/>
                    <w:webHidden/>
                  </w:rPr>
                  <w:t>12</w:t>
                </w:r>
                <w:r w:rsidR="00AD4673">
                  <w:rPr>
                    <w:noProof/>
                    <w:webHidden/>
                  </w:rPr>
                  <w:fldChar w:fldCharType="end"/>
                </w:r>
              </w:hyperlink>
            </w:p>
            <w:p w:rsidR="00AD4673" w:rsidRDefault="007F3F00">
              <w:pPr>
                <w:pStyle w:val="TOC1"/>
                <w:tabs>
                  <w:tab w:val="left" w:pos="840"/>
                </w:tabs>
                <w:rPr>
                  <w:noProof/>
                  <w:kern w:val="2"/>
                  <w:sz w:val="21"/>
                </w:rPr>
              </w:pPr>
              <w:hyperlink w:anchor="_Toc38544914" w:history="1">
                <w:r w:rsidR="00AD4673" w:rsidRPr="000861B2">
                  <w:rPr>
                    <w:rStyle w:val="afe"/>
                    <w:rFonts w:ascii="Times New Roman" w:eastAsia="黑体" w:hAnsi="Times New Roman" w:cs="Times New Roman"/>
                    <w:noProof/>
                    <w:kern w:val="44"/>
                  </w:rPr>
                  <w:t>五、</w:t>
                </w:r>
                <w:r w:rsidR="00AD4673">
                  <w:rPr>
                    <w:noProof/>
                    <w:kern w:val="2"/>
                    <w:sz w:val="21"/>
                  </w:rPr>
                  <w:tab/>
                </w:r>
                <w:r w:rsidR="00AD4673" w:rsidRPr="000861B2">
                  <w:rPr>
                    <w:rStyle w:val="afe"/>
                    <w:rFonts w:ascii="Times New Roman" w:eastAsia="黑体" w:hAnsi="Times New Roman" w:cs="Times New Roman"/>
                    <w:noProof/>
                    <w:kern w:val="44"/>
                  </w:rPr>
                  <w:t>技术实现</w:t>
                </w:r>
                <w:r w:rsidR="00AD4673">
                  <w:rPr>
                    <w:noProof/>
                    <w:webHidden/>
                  </w:rPr>
                  <w:tab/>
                </w:r>
                <w:r w:rsidR="00AD4673">
                  <w:rPr>
                    <w:noProof/>
                    <w:webHidden/>
                  </w:rPr>
                  <w:fldChar w:fldCharType="begin"/>
                </w:r>
                <w:r w:rsidR="00AD4673">
                  <w:rPr>
                    <w:noProof/>
                    <w:webHidden/>
                  </w:rPr>
                  <w:instrText xml:space="preserve"> PAGEREF _Toc38544914 \h </w:instrText>
                </w:r>
                <w:r w:rsidR="00AD4673">
                  <w:rPr>
                    <w:noProof/>
                    <w:webHidden/>
                  </w:rPr>
                </w:r>
                <w:r w:rsidR="00AD4673">
                  <w:rPr>
                    <w:noProof/>
                    <w:webHidden/>
                  </w:rPr>
                  <w:fldChar w:fldCharType="separate"/>
                </w:r>
                <w:r w:rsidR="00AD4673">
                  <w:rPr>
                    <w:noProof/>
                    <w:webHidden/>
                  </w:rPr>
                  <w:t>13</w:t>
                </w:r>
                <w:r w:rsidR="00AD4673">
                  <w:rPr>
                    <w:noProof/>
                    <w:webHidden/>
                  </w:rPr>
                  <w:fldChar w:fldCharType="end"/>
                </w:r>
              </w:hyperlink>
            </w:p>
            <w:p w:rsidR="00AD4673" w:rsidRDefault="007F3F00">
              <w:pPr>
                <w:pStyle w:val="TOC2"/>
                <w:tabs>
                  <w:tab w:val="right" w:leader="dot" w:pos="9017"/>
                </w:tabs>
                <w:ind w:left="440"/>
                <w:rPr>
                  <w:noProof/>
                  <w:kern w:val="2"/>
                  <w:sz w:val="21"/>
                </w:rPr>
              </w:pPr>
              <w:hyperlink w:anchor="_Toc38544915" w:history="1">
                <w:r w:rsidR="00AD4673" w:rsidRPr="000861B2">
                  <w:rPr>
                    <w:rStyle w:val="afe"/>
                    <w:rFonts w:ascii="Times New Roman" w:eastAsia="宋体" w:hAnsi="Times New Roman" w:cs="Times New Roman"/>
                    <w:noProof/>
                  </w:rPr>
                  <w:t xml:space="preserve">5.1 </w:t>
                </w:r>
                <w:r w:rsidR="00AD4673" w:rsidRPr="000861B2">
                  <w:rPr>
                    <w:rStyle w:val="afe"/>
                    <w:rFonts w:ascii="Times New Roman" w:eastAsia="宋体" w:hAnsi="Times New Roman" w:cs="Times New Roman"/>
                    <w:noProof/>
                  </w:rPr>
                  <w:t>建模处理</w:t>
                </w:r>
                <w:r w:rsidR="00AD4673">
                  <w:rPr>
                    <w:noProof/>
                    <w:webHidden/>
                  </w:rPr>
                  <w:tab/>
                </w:r>
                <w:r w:rsidR="00AD4673">
                  <w:rPr>
                    <w:noProof/>
                    <w:webHidden/>
                  </w:rPr>
                  <w:fldChar w:fldCharType="begin"/>
                </w:r>
                <w:r w:rsidR="00AD4673">
                  <w:rPr>
                    <w:noProof/>
                    <w:webHidden/>
                  </w:rPr>
                  <w:instrText xml:space="preserve"> PAGEREF _Toc38544915 \h </w:instrText>
                </w:r>
                <w:r w:rsidR="00AD4673">
                  <w:rPr>
                    <w:noProof/>
                    <w:webHidden/>
                  </w:rPr>
                </w:r>
                <w:r w:rsidR="00AD4673">
                  <w:rPr>
                    <w:noProof/>
                    <w:webHidden/>
                  </w:rPr>
                  <w:fldChar w:fldCharType="separate"/>
                </w:r>
                <w:r w:rsidR="00AD4673">
                  <w:rPr>
                    <w:noProof/>
                    <w:webHidden/>
                  </w:rPr>
                  <w:t>13</w:t>
                </w:r>
                <w:r w:rsidR="00AD4673">
                  <w:rPr>
                    <w:noProof/>
                    <w:webHidden/>
                  </w:rPr>
                  <w:fldChar w:fldCharType="end"/>
                </w:r>
              </w:hyperlink>
            </w:p>
            <w:p w:rsidR="00AD4673" w:rsidRDefault="007F3F00">
              <w:pPr>
                <w:pStyle w:val="TOC2"/>
                <w:tabs>
                  <w:tab w:val="right" w:leader="dot" w:pos="9017"/>
                </w:tabs>
                <w:ind w:left="440"/>
                <w:rPr>
                  <w:noProof/>
                  <w:kern w:val="2"/>
                  <w:sz w:val="21"/>
                </w:rPr>
              </w:pPr>
              <w:hyperlink w:anchor="_Toc38544916" w:history="1">
                <w:r w:rsidR="00AD4673" w:rsidRPr="000861B2">
                  <w:rPr>
                    <w:rStyle w:val="afe"/>
                    <w:rFonts w:ascii="Times New Roman" w:eastAsia="宋体" w:hAnsi="Times New Roman" w:cs="Times New Roman"/>
                    <w:noProof/>
                  </w:rPr>
                  <w:t xml:space="preserve">5.2 </w:t>
                </w:r>
                <w:r w:rsidR="00AD4673" w:rsidRPr="000861B2">
                  <w:rPr>
                    <w:rStyle w:val="afe"/>
                    <w:rFonts w:ascii="Times New Roman" w:eastAsia="宋体" w:hAnsi="Times New Roman" w:cs="Times New Roman"/>
                    <w:noProof/>
                  </w:rPr>
                  <w:t>路径计算</w:t>
                </w:r>
                <w:r w:rsidR="00AD4673">
                  <w:rPr>
                    <w:noProof/>
                    <w:webHidden/>
                  </w:rPr>
                  <w:tab/>
                </w:r>
                <w:r w:rsidR="00AD4673">
                  <w:rPr>
                    <w:noProof/>
                    <w:webHidden/>
                  </w:rPr>
                  <w:fldChar w:fldCharType="begin"/>
                </w:r>
                <w:r w:rsidR="00AD4673">
                  <w:rPr>
                    <w:noProof/>
                    <w:webHidden/>
                  </w:rPr>
                  <w:instrText xml:space="preserve"> PAGEREF _Toc38544916 \h </w:instrText>
                </w:r>
                <w:r w:rsidR="00AD4673">
                  <w:rPr>
                    <w:noProof/>
                    <w:webHidden/>
                  </w:rPr>
                </w:r>
                <w:r w:rsidR="00AD4673">
                  <w:rPr>
                    <w:noProof/>
                    <w:webHidden/>
                  </w:rPr>
                  <w:fldChar w:fldCharType="separate"/>
                </w:r>
                <w:r w:rsidR="00AD4673">
                  <w:rPr>
                    <w:noProof/>
                    <w:webHidden/>
                  </w:rPr>
                  <w:t>13</w:t>
                </w:r>
                <w:r w:rsidR="00AD4673">
                  <w:rPr>
                    <w:noProof/>
                    <w:webHidden/>
                  </w:rPr>
                  <w:fldChar w:fldCharType="end"/>
                </w:r>
              </w:hyperlink>
            </w:p>
            <w:p w:rsidR="00AD4673" w:rsidRDefault="007F3F00">
              <w:pPr>
                <w:pStyle w:val="TOC2"/>
                <w:tabs>
                  <w:tab w:val="right" w:leader="dot" w:pos="9017"/>
                </w:tabs>
                <w:ind w:left="440"/>
                <w:rPr>
                  <w:noProof/>
                  <w:kern w:val="2"/>
                  <w:sz w:val="21"/>
                </w:rPr>
              </w:pPr>
              <w:hyperlink w:anchor="_Toc38544917" w:history="1">
                <w:r w:rsidR="00AD4673" w:rsidRPr="000861B2">
                  <w:rPr>
                    <w:rStyle w:val="afe"/>
                    <w:rFonts w:ascii="Times New Roman" w:eastAsia="宋体" w:hAnsi="Times New Roman" w:cs="Times New Roman"/>
                    <w:noProof/>
                  </w:rPr>
                  <w:t xml:space="preserve">5.3 </w:t>
                </w:r>
                <w:r w:rsidR="00AD4673" w:rsidRPr="000861B2">
                  <w:rPr>
                    <w:rStyle w:val="afe"/>
                    <w:rFonts w:ascii="Times New Roman" w:eastAsia="宋体" w:hAnsi="Times New Roman" w:cs="Times New Roman"/>
                    <w:noProof/>
                  </w:rPr>
                  <w:t>导航显示</w:t>
                </w:r>
                <w:r w:rsidR="00AD4673">
                  <w:rPr>
                    <w:noProof/>
                    <w:webHidden/>
                  </w:rPr>
                  <w:tab/>
                </w:r>
                <w:r w:rsidR="00AD4673">
                  <w:rPr>
                    <w:noProof/>
                    <w:webHidden/>
                  </w:rPr>
                  <w:fldChar w:fldCharType="begin"/>
                </w:r>
                <w:r w:rsidR="00AD4673">
                  <w:rPr>
                    <w:noProof/>
                    <w:webHidden/>
                  </w:rPr>
                  <w:instrText xml:space="preserve"> PAGEREF _Toc38544917 \h </w:instrText>
                </w:r>
                <w:r w:rsidR="00AD4673">
                  <w:rPr>
                    <w:noProof/>
                    <w:webHidden/>
                  </w:rPr>
                </w:r>
                <w:r w:rsidR="00AD4673">
                  <w:rPr>
                    <w:noProof/>
                    <w:webHidden/>
                  </w:rPr>
                  <w:fldChar w:fldCharType="separate"/>
                </w:r>
                <w:r w:rsidR="00AD4673">
                  <w:rPr>
                    <w:noProof/>
                    <w:webHidden/>
                  </w:rPr>
                  <w:t>13</w:t>
                </w:r>
                <w:r w:rsidR="00AD4673">
                  <w:rPr>
                    <w:noProof/>
                    <w:webHidden/>
                  </w:rPr>
                  <w:fldChar w:fldCharType="end"/>
                </w:r>
              </w:hyperlink>
            </w:p>
            <w:p w:rsidR="00AD4673" w:rsidRDefault="007F3F00">
              <w:pPr>
                <w:pStyle w:val="TOC1"/>
                <w:tabs>
                  <w:tab w:val="left" w:pos="840"/>
                </w:tabs>
                <w:rPr>
                  <w:noProof/>
                  <w:kern w:val="2"/>
                  <w:sz w:val="21"/>
                </w:rPr>
              </w:pPr>
              <w:hyperlink w:anchor="_Toc38544918" w:history="1">
                <w:r w:rsidR="00AD4673" w:rsidRPr="000861B2">
                  <w:rPr>
                    <w:rStyle w:val="afe"/>
                    <w:rFonts w:ascii="Times New Roman" w:eastAsia="黑体" w:hAnsi="Times New Roman" w:cs="Times New Roman"/>
                    <w:noProof/>
                    <w:kern w:val="44"/>
                  </w:rPr>
                  <w:t>六、</w:t>
                </w:r>
                <w:r w:rsidR="00AD4673">
                  <w:rPr>
                    <w:noProof/>
                    <w:kern w:val="2"/>
                    <w:sz w:val="21"/>
                  </w:rPr>
                  <w:tab/>
                </w:r>
                <w:r w:rsidR="00AD4673" w:rsidRPr="000861B2">
                  <w:rPr>
                    <w:rStyle w:val="afe"/>
                    <w:rFonts w:ascii="Times New Roman" w:eastAsia="黑体" w:hAnsi="Times New Roman" w:cs="Times New Roman"/>
                    <w:noProof/>
                    <w:kern w:val="44"/>
                  </w:rPr>
                  <w:t>执行流程</w:t>
                </w:r>
                <w:r w:rsidR="00AD4673">
                  <w:rPr>
                    <w:noProof/>
                    <w:webHidden/>
                  </w:rPr>
                  <w:tab/>
                </w:r>
                <w:r w:rsidR="00AD4673">
                  <w:rPr>
                    <w:noProof/>
                    <w:webHidden/>
                  </w:rPr>
                  <w:fldChar w:fldCharType="begin"/>
                </w:r>
                <w:r w:rsidR="00AD4673">
                  <w:rPr>
                    <w:noProof/>
                    <w:webHidden/>
                  </w:rPr>
                  <w:instrText xml:space="preserve"> PAGEREF _Toc38544918 \h </w:instrText>
                </w:r>
                <w:r w:rsidR="00AD4673">
                  <w:rPr>
                    <w:noProof/>
                    <w:webHidden/>
                  </w:rPr>
                </w:r>
                <w:r w:rsidR="00AD4673">
                  <w:rPr>
                    <w:noProof/>
                    <w:webHidden/>
                  </w:rPr>
                  <w:fldChar w:fldCharType="separate"/>
                </w:r>
                <w:r w:rsidR="00AD4673">
                  <w:rPr>
                    <w:noProof/>
                    <w:webHidden/>
                  </w:rPr>
                  <w:t>14</w:t>
                </w:r>
                <w:r w:rsidR="00AD4673">
                  <w:rPr>
                    <w:noProof/>
                    <w:webHidden/>
                  </w:rPr>
                  <w:fldChar w:fldCharType="end"/>
                </w:r>
              </w:hyperlink>
            </w:p>
            <w:p w:rsidR="00AD4673" w:rsidRDefault="007F3F00">
              <w:pPr>
                <w:pStyle w:val="TOC1"/>
                <w:tabs>
                  <w:tab w:val="left" w:pos="840"/>
                </w:tabs>
                <w:rPr>
                  <w:noProof/>
                  <w:kern w:val="2"/>
                  <w:sz w:val="21"/>
                </w:rPr>
              </w:pPr>
              <w:hyperlink w:anchor="_Toc38544919" w:history="1">
                <w:r w:rsidR="00AD4673" w:rsidRPr="000861B2">
                  <w:rPr>
                    <w:rStyle w:val="afe"/>
                    <w:rFonts w:ascii="Times New Roman" w:eastAsia="黑体" w:hAnsi="Times New Roman" w:cs="Times New Roman"/>
                    <w:noProof/>
                    <w:kern w:val="44"/>
                  </w:rPr>
                  <w:t>七、</w:t>
                </w:r>
                <w:r w:rsidR="00AD4673">
                  <w:rPr>
                    <w:noProof/>
                    <w:kern w:val="2"/>
                    <w:sz w:val="21"/>
                  </w:rPr>
                  <w:tab/>
                </w:r>
                <w:r w:rsidR="00AD4673" w:rsidRPr="000861B2">
                  <w:rPr>
                    <w:rStyle w:val="afe"/>
                    <w:rFonts w:ascii="Times New Roman" w:eastAsia="黑体" w:hAnsi="Times New Roman" w:cs="Times New Roman"/>
                    <w:noProof/>
                    <w:kern w:val="44"/>
                  </w:rPr>
                  <w:t>团队介绍</w:t>
                </w:r>
                <w:r w:rsidR="00AD4673">
                  <w:rPr>
                    <w:noProof/>
                    <w:webHidden/>
                  </w:rPr>
                  <w:tab/>
                </w:r>
                <w:r w:rsidR="00AD4673">
                  <w:rPr>
                    <w:noProof/>
                    <w:webHidden/>
                  </w:rPr>
                  <w:fldChar w:fldCharType="begin"/>
                </w:r>
                <w:r w:rsidR="00AD4673">
                  <w:rPr>
                    <w:noProof/>
                    <w:webHidden/>
                  </w:rPr>
                  <w:instrText xml:space="preserve"> PAGEREF _Toc38544919 \h </w:instrText>
                </w:r>
                <w:r w:rsidR="00AD4673">
                  <w:rPr>
                    <w:noProof/>
                    <w:webHidden/>
                  </w:rPr>
                </w:r>
                <w:r w:rsidR="00AD4673">
                  <w:rPr>
                    <w:noProof/>
                    <w:webHidden/>
                  </w:rPr>
                  <w:fldChar w:fldCharType="separate"/>
                </w:r>
                <w:r w:rsidR="00AD4673">
                  <w:rPr>
                    <w:noProof/>
                    <w:webHidden/>
                  </w:rPr>
                  <w:t>15</w:t>
                </w:r>
                <w:r w:rsidR="00AD4673">
                  <w:rPr>
                    <w:noProof/>
                    <w:webHidden/>
                  </w:rPr>
                  <w:fldChar w:fldCharType="end"/>
                </w:r>
              </w:hyperlink>
            </w:p>
            <w:p w:rsidR="00AD4673" w:rsidRDefault="007F3F00">
              <w:pPr>
                <w:pStyle w:val="TOC2"/>
                <w:tabs>
                  <w:tab w:val="right" w:leader="dot" w:pos="9017"/>
                </w:tabs>
                <w:ind w:left="440"/>
                <w:rPr>
                  <w:noProof/>
                  <w:kern w:val="2"/>
                  <w:sz w:val="21"/>
                </w:rPr>
              </w:pPr>
              <w:hyperlink w:anchor="_Toc38544920" w:history="1">
                <w:r w:rsidR="00AD4673" w:rsidRPr="000861B2">
                  <w:rPr>
                    <w:rStyle w:val="afe"/>
                    <w:rFonts w:ascii="Times New Roman" w:eastAsia="宋体" w:hAnsi="Times New Roman" w:cs="Times New Roman"/>
                    <w:noProof/>
                  </w:rPr>
                  <w:t>7.1</w:t>
                </w:r>
                <w:r w:rsidR="00AD4673" w:rsidRPr="000861B2">
                  <w:rPr>
                    <w:rStyle w:val="afe"/>
                    <w:rFonts w:ascii="Times New Roman" w:eastAsia="宋体" w:hAnsi="Times New Roman" w:cs="Times New Roman"/>
                    <w:noProof/>
                  </w:rPr>
                  <w:t>团队概括</w:t>
                </w:r>
                <w:r w:rsidR="00AD4673">
                  <w:rPr>
                    <w:noProof/>
                    <w:webHidden/>
                  </w:rPr>
                  <w:tab/>
                </w:r>
                <w:r w:rsidR="00AD4673">
                  <w:rPr>
                    <w:noProof/>
                    <w:webHidden/>
                  </w:rPr>
                  <w:fldChar w:fldCharType="begin"/>
                </w:r>
                <w:r w:rsidR="00AD4673">
                  <w:rPr>
                    <w:noProof/>
                    <w:webHidden/>
                  </w:rPr>
                  <w:instrText xml:space="preserve"> PAGEREF _Toc38544920 \h </w:instrText>
                </w:r>
                <w:r w:rsidR="00AD4673">
                  <w:rPr>
                    <w:noProof/>
                    <w:webHidden/>
                  </w:rPr>
                </w:r>
                <w:r w:rsidR="00AD4673">
                  <w:rPr>
                    <w:noProof/>
                    <w:webHidden/>
                  </w:rPr>
                  <w:fldChar w:fldCharType="separate"/>
                </w:r>
                <w:r w:rsidR="00AD4673">
                  <w:rPr>
                    <w:noProof/>
                    <w:webHidden/>
                  </w:rPr>
                  <w:t>15</w:t>
                </w:r>
                <w:r w:rsidR="00AD4673">
                  <w:rPr>
                    <w:noProof/>
                    <w:webHidden/>
                  </w:rPr>
                  <w:fldChar w:fldCharType="end"/>
                </w:r>
              </w:hyperlink>
            </w:p>
            <w:p w:rsidR="00AD4673" w:rsidRDefault="007F3F00">
              <w:pPr>
                <w:pStyle w:val="TOC2"/>
                <w:tabs>
                  <w:tab w:val="right" w:leader="dot" w:pos="9017"/>
                </w:tabs>
                <w:ind w:left="440"/>
                <w:rPr>
                  <w:noProof/>
                  <w:kern w:val="2"/>
                  <w:sz w:val="21"/>
                </w:rPr>
              </w:pPr>
              <w:hyperlink w:anchor="_Toc38544921" w:history="1">
                <w:r w:rsidR="00AD4673" w:rsidRPr="000861B2">
                  <w:rPr>
                    <w:rStyle w:val="afe"/>
                    <w:rFonts w:ascii="Times New Roman" w:eastAsia="宋体" w:hAnsi="Times New Roman" w:cs="Times New Roman"/>
                    <w:noProof/>
                  </w:rPr>
                  <w:t>7.2</w:t>
                </w:r>
                <w:r w:rsidR="00AD4673" w:rsidRPr="000861B2">
                  <w:rPr>
                    <w:rStyle w:val="afe"/>
                    <w:rFonts w:ascii="Times New Roman" w:eastAsia="宋体" w:hAnsi="Times New Roman" w:cs="Times New Roman"/>
                    <w:noProof/>
                  </w:rPr>
                  <w:t>团队理念</w:t>
                </w:r>
                <w:r w:rsidR="00AD4673">
                  <w:rPr>
                    <w:noProof/>
                    <w:webHidden/>
                  </w:rPr>
                  <w:tab/>
                </w:r>
                <w:r w:rsidR="00AD4673">
                  <w:rPr>
                    <w:noProof/>
                    <w:webHidden/>
                  </w:rPr>
                  <w:fldChar w:fldCharType="begin"/>
                </w:r>
                <w:r w:rsidR="00AD4673">
                  <w:rPr>
                    <w:noProof/>
                    <w:webHidden/>
                  </w:rPr>
                  <w:instrText xml:space="preserve"> PAGEREF _Toc38544921 \h </w:instrText>
                </w:r>
                <w:r w:rsidR="00AD4673">
                  <w:rPr>
                    <w:noProof/>
                    <w:webHidden/>
                  </w:rPr>
                </w:r>
                <w:r w:rsidR="00AD4673">
                  <w:rPr>
                    <w:noProof/>
                    <w:webHidden/>
                  </w:rPr>
                  <w:fldChar w:fldCharType="separate"/>
                </w:r>
                <w:r w:rsidR="00AD4673">
                  <w:rPr>
                    <w:noProof/>
                    <w:webHidden/>
                  </w:rPr>
                  <w:t>15</w:t>
                </w:r>
                <w:r w:rsidR="00AD4673">
                  <w:rPr>
                    <w:noProof/>
                    <w:webHidden/>
                  </w:rPr>
                  <w:fldChar w:fldCharType="end"/>
                </w:r>
              </w:hyperlink>
            </w:p>
            <w:p w:rsidR="001415A5" w:rsidRDefault="009906C3">
              <w:r>
                <w:rPr>
                  <w:b/>
                  <w:bCs/>
                  <w:lang w:val="zh-CN"/>
                </w:rPr>
                <w:fldChar w:fldCharType="end"/>
              </w:r>
            </w:p>
          </w:sdtContent>
        </w:sdt>
        <w:p w:rsidR="001415A5" w:rsidRDefault="001415A5">
          <w:pPr>
            <w:rPr>
              <w:rFonts w:asciiTheme="majorHAnsi" w:eastAsiaTheme="majorEastAsia" w:hAnsiTheme="majorHAnsi" w:cstheme="majorBidi"/>
              <w:sz w:val="36"/>
              <w:szCs w:val="36"/>
            </w:rPr>
          </w:pPr>
        </w:p>
        <w:p w:rsidR="001415A5" w:rsidRDefault="009906C3">
          <w:pPr>
            <w:spacing w:after="0" w:line="240" w:lineRule="auto"/>
            <w:rPr>
              <w:rFonts w:asciiTheme="majorHAnsi" w:eastAsiaTheme="majorEastAsia" w:hAnsiTheme="majorHAnsi" w:cstheme="majorBidi"/>
              <w:sz w:val="36"/>
              <w:szCs w:val="36"/>
            </w:rPr>
          </w:pPr>
          <w:r>
            <w:rPr>
              <w:rFonts w:asciiTheme="majorHAnsi" w:eastAsiaTheme="majorEastAsia" w:hAnsiTheme="majorHAnsi" w:cstheme="majorBidi"/>
              <w:sz w:val="36"/>
              <w:szCs w:val="36"/>
            </w:rPr>
            <w:br w:type="page"/>
          </w:r>
        </w:p>
        <w:p w:rsidR="001415A5" w:rsidRDefault="009906C3">
          <w:pPr>
            <w:pStyle w:val="1"/>
            <w:widowControl w:val="0"/>
            <w:pBdr>
              <w:bottom w:val="none" w:sz="0" w:space="0" w:color="auto"/>
            </w:pBdr>
            <w:spacing w:beforeLines="150" w:afterLines="100" w:after="240" w:line="240" w:lineRule="auto"/>
            <w:jc w:val="center"/>
            <w:rPr>
              <w:rFonts w:ascii="Times New Roman" w:eastAsia="黑体" w:hAnsi="Times New Roman" w:cs="Times New Roman"/>
              <w:b w:val="0"/>
              <w:bCs w:val="0"/>
              <w:smallCaps w:val="0"/>
              <w:kern w:val="44"/>
              <w:sz w:val="44"/>
              <w:szCs w:val="20"/>
            </w:rPr>
          </w:pPr>
          <w:bookmarkStart w:id="0" w:name="_Toc25830"/>
          <w:bookmarkStart w:id="1" w:name="_Toc38544894"/>
          <w:r>
            <w:rPr>
              <w:rFonts w:ascii="Times New Roman" w:eastAsia="黑体" w:hAnsi="Times New Roman" w:cs="Times New Roman" w:hint="eastAsia"/>
              <w:b w:val="0"/>
              <w:bCs w:val="0"/>
              <w:smallCaps w:val="0"/>
              <w:kern w:val="44"/>
              <w:sz w:val="44"/>
              <w:szCs w:val="20"/>
            </w:rPr>
            <w:lastRenderedPageBreak/>
            <w:t>一、市场分析</w:t>
          </w:r>
          <w:bookmarkEnd w:id="0"/>
          <w:bookmarkEnd w:id="1"/>
        </w:p>
        <w:p w:rsidR="001415A5" w:rsidRDefault="009906C3">
          <w:pPr>
            <w:pStyle w:val="2"/>
            <w:widowControl w:val="0"/>
            <w:spacing w:beforeLines="50" w:before="120" w:line="240" w:lineRule="auto"/>
            <w:rPr>
              <w:rFonts w:ascii="Times New Roman" w:eastAsia="宋体" w:hAnsi="Times New Roman" w:cs="Times New Roman"/>
              <w:smallCaps w:val="0"/>
              <w:kern w:val="2"/>
              <w:sz w:val="32"/>
              <w:szCs w:val="32"/>
            </w:rPr>
          </w:pPr>
          <w:bookmarkStart w:id="2" w:name="_Toc26974"/>
          <w:bookmarkStart w:id="3" w:name="_Toc38544895"/>
          <w:r>
            <w:rPr>
              <w:rFonts w:ascii="Times New Roman" w:eastAsia="宋体" w:hAnsi="Times New Roman" w:cs="Times New Roman" w:hint="eastAsia"/>
              <w:smallCaps w:val="0"/>
              <w:kern w:val="2"/>
              <w:sz w:val="32"/>
              <w:szCs w:val="32"/>
            </w:rPr>
            <w:t>1.1</w:t>
          </w:r>
          <w:bookmarkEnd w:id="2"/>
          <w:r>
            <w:rPr>
              <w:rFonts w:ascii="Times New Roman" w:eastAsia="宋体" w:hAnsi="Times New Roman" w:cs="Times New Roman" w:hint="eastAsia"/>
              <w:smallCaps w:val="0"/>
              <w:kern w:val="2"/>
              <w:sz w:val="32"/>
              <w:szCs w:val="32"/>
            </w:rPr>
            <w:t>市场现状</w:t>
          </w:r>
          <w:bookmarkEnd w:id="3"/>
        </w:p>
        <w:p w:rsidR="001415A5" w:rsidRDefault="009906C3">
          <w:pPr>
            <w:ind w:firstLineChars="200" w:firstLine="480"/>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经过一段时间的观察发现，大部分用户都处于“不愿使用官方自带的工具”和“没有找到真正适合自己的工具”两者之间</w:t>
          </w:r>
          <w:r w:rsidR="00345D85">
            <w:rPr>
              <w:rFonts w:asciiTheme="majorHAnsi" w:eastAsiaTheme="majorEastAsia" w:hAnsiTheme="majorHAnsi" w:cstheme="majorBidi" w:hint="eastAsia"/>
              <w:sz w:val="24"/>
              <w:szCs w:val="24"/>
            </w:rPr>
            <w:t>的状态</w:t>
          </w:r>
          <w:r>
            <w:rPr>
              <w:rFonts w:asciiTheme="majorHAnsi" w:eastAsiaTheme="majorEastAsia" w:hAnsiTheme="majorHAnsi" w:cstheme="majorBidi" w:hint="eastAsia"/>
              <w:sz w:val="24"/>
              <w:szCs w:val="24"/>
            </w:rPr>
            <w:t>痛苦不堪，由于今年的疫情影响，绝大多数居民居家相应国家号召，使得线上某些行业空前“繁荣”，其中就包含直播领域。大批量用户跨入直播行业，却因为“不了解”，“没人带”等各方面原因找不到一款真正适合自己的直播助手应用。</w:t>
          </w:r>
        </w:p>
        <w:p w:rsidR="001415A5" w:rsidRDefault="009906C3">
          <w:pPr>
            <w:ind w:firstLineChars="200" w:firstLine="480"/>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有些用户也提出，几乎所有现有的直播应用都是闭源，不可自定义修改的。仅有的几个功能比较全面的应用，也是界面设置参数繁杂，新人在没有指导的情况下，第一次使用根本摸不到头绪，不知从何入手。除此之外，现有工具也不支持某些用户所需的功能</w:t>
          </w:r>
          <w:r w:rsidR="009B2A4A">
            <w:rPr>
              <w:rFonts w:asciiTheme="majorHAnsi" w:eastAsiaTheme="majorEastAsia" w:hAnsiTheme="majorHAnsi" w:cstheme="majorBidi" w:hint="eastAsia"/>
              <w:sz w:val="24"/>
              <w:szCs w:val="24"/>
            </w:rPr>
            <w:t>，想要提出建议也大概率不被采纳</w:t>
          </w:r>
          <w:r>
            <w:rPr>
              <w:rFonts w:asciiTheme="majorHAnsi" w:eastAsiaTheme="majorEastAsia" w:hAnsiTheme="majorHAnsi" w:cstheme="majorBidi" w:hint="eastAsia"/>
              <w:sz w:val="24"/>
              <w:szCs w:val="24"/>
            </w:rPr>
            <w:t>。</w:t>
          </w:r>
        </w:p>
        <w:p w:rsidR="001415A5" w:rsidRDefault="009906C3">
          <w:pPr>
            <w:ind w:firstLineChars="200" w:firstLine="480"/>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基于以上几点，我们决定开发“</w:t>
          </w:r>
          <w:r w:rsidR="00497D22">
            <w:rPr>
              <w:rFonts w:asciiTheme="majorHAnsi" w:eastAsiaTheme="majorEastAsia" w:hAnsiTheme="majorHAnsi" w:cstheme="majorBidi" w:hint="eastAsia"/>
              <w:sz w:val="24"/>
              <w:szCs w:val="24"/>
            </w:rPr>
            <w:t>Walnuts</w:t>
          </w:r>
          <w:r>
            <w:rPr>
              <w:rFonts w:asciiTheme="majorHAnsi" w:eastAsiaTheme="majorEastAsia" w:hAnsiTheme="majorHAnsi" w:cstheme="majorBidi" w:hint="eastAsia"/>
              <w:sz w:val="24"/>
              <w:szCs w:val="24"/>
            </w:rPr>
            <w:t>”。最终目的就是开发一款简洁，高效，可靠</w:t>
          </w:r>
          <w:r w:rsidR="006B4FD4">
            <w:rPr>
              <w:rFonts w:asciiTheme="majorHAnsi" w:eastAsiaTheme="majorEastAsia" w:hAnsiTheme="majorHAnsi" w:cstheme="majorBidi" w:hint="eastAsia"/>
              <w:sz w:val="24"/>
              <w:szCs w:val="24"/>
            </w:rPr>
            <w:t>，美观</w:t>
          </w:r>
          <w:r>
            <w:rPr>
              <w:rFonts w:asciiTheme="majorHAnsi" w:eastAsiaTheme="majorEastAsia" w:hAnsiTheme="majorHAnsi" w:cstheme="majorBidi" w:hint="eastAsia"/>
              <w:sz w:val="24"/>
              <w:szCs w:val="24"/>
            </w:rPr>
            <w:t>的跨平台直播助手应用。</w:t>
          </w:r>
        </w:p>
        <w:p w:rsidR="001415A5" w:rsidRDefault="009906C3">
          <w:pPr>
            <w:pStyle w:val="2"/>
            <w:widowControl w:val="0"/>
            <w:spacing w:beforeLines="50" w:before="120" w:line="240" w:lineRule="auto"/>
            <w:rPr>
              <w:rFonts w:ascii="Times New Roman" w:eastAsia="宋体" w:hAnsi="Times New Roman" w:cs="Times New Roman"/>
              <w:smallCaps w:val="0"/>
              <w:kern w:val="2"/>
              <w:sz w:val="32"/>
              <w:szCs w:val="32"/>
            </w:rPr>
          </w:pPr>
          <w:bookmarkStart w:id="4" w:name="_Toc31710"/>
          <w:bookmarkStart w:id="5" w:name="_Toc38544896"/>
          <w:r>
            <w:rPr>
              <w:rFonts w:ascii="Times New Roman" w:eastAsia="宋体" w:hAnsi="Times New Roman" w:cs="Times New Roman" w:hint="eastAsia"/>
              <w:smallCaps w:val="0"/>
              <w:kern w:val="2"/>
              <w:sz w:val="32"/>
              <w:szCs w:val="32"/>
            </w:rPr>
            <w:t>1.2</w:t>
          </w:r>
          <w:r>
            <w:rPr>
              <w:rFonts w:ascii="Times New Roman" w:eastAsia="宋体" w:hAnsi="Times New Roman" w:cs="Times New Roman" w:hint="eastAsia"/>
              <w:smallCaps w:val="0"/>
              <w:kern w:val="2"/>
              <w:sz w:val="32"/>
              <w:szCs w:val="32"/>
            </w:rPr>
            <w:t>目标客户</w:t>
          </w:r>
          <w:bookmarkEnd w:id="4"/>
          <w:bookmarkEnd w:id="5"/>
        </w:p>
        <w:p w:rsidR="001415A5" w:rsidRDefault="009906C3">
          <w:pPr>
            <w:ind w:firstLineChars="200" w:firstLine="480"/>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w:t>
          </w:r>
          <w:r w:rsidR="00497D22">
            <w:rPr>
              <w:rFonts w:asciiTheme="majorHAnsi" w:eastAsiaTheme="majorEastAsia" w:hAnsiTheme="majorHAnsi" w:cstheme="majorBidi" w:hint="eastAsia"/>
              <w:sz w:val="24"/>
              <w:szCs w:val="24"/>
            </w:rPr>
            <w:t>Walnuts</w:t>
          </w:r>
          <w:r>
            <w:rPr>
              <w:rFonts w:asciiTheme="majorHAnsi" w:eastAsiaTheme="majorEastAsia" w:hAnsiTheme="majorHAnsi" w:cstheme="majorBidi" w:hint="eastAsia"/>
              <w:sz w:val="24"/>
              <w:szCs w:val="24"/>
            </w:rPr>
            <w:t>”目标用户</w:t>
          </w:r>
          <w:r w:rsidR="00217131">
            <w:rPr>
              <w:rFonts w:asciiTheme="majorHAnsi" w:eastAsiaTheme="majorEastAsia" w:hAnsiTheme="majorHAnsi" w:cstheme="majorBidi" w:hint="eastAsia"/>
              <w:sz w:val="24"/>
              <w:szCs w:val="24"/>
            </w:rPr>
            <w:t>是所有直播平台的主播，</w:t>
          </w:r>
          <w:r>
            <w:rPr>
              <w:rFonts w:asciiTheme="majorHAnsi" w:eastAsiaTheme="majorEastAsia" w:hAnsiTheme="majorHAnsi" w:cstheme="majorBidi" w:hint="eastAsia"/>
              <w:sz w:val="24"/>
              <w:szCs w:val="24"/>
            </w:rPr>
            <w:t>目前</w:t>
          </w:r>
          <w:r w:rsidR="00217131">
            <w:rPr>
              <w:rFonts w:asciiTheme="majorHAnsi" w:eastAsiaTheme="majorEastAsia" w:hAnsiTheme="majorHAnsi" w:cstheme="majorBidi" w:hint="eastAsia"/>
              <w:sz w:val="24"/>
              <w:szCs w:val="24"/>
            </w:rPr>
            <w:t>实现了</w:t>
          </w:r>
          <w:proofErr w:type="spellStart"/>
          <w:r>
            <w:rPr>
              <w:rFonts w:asciiTheme="majorHAnsi" w:eastAsiaTheme="majorEastAsia" w:hAnsiTheme="majorHAnsi" w:cstheme="majorBidi" w:hint="eastAsia"/>
              <w:sz w:val="24"/>
              <w:szCs w:val="24"/>
            </w:rPr>
            <w:t>BiliBili</w:t>
          </w:r>
          <w:proofErr w:type="spellEnd"/>
          <w:r>
            <w:rPr>
              <w:rFonts w:asciiTheme="majorHAnsi" w:eastAsiaTheme="majorEastAsia" w:hAnsiTheme="majorHAnsi" w:cstheme="majorBidi" w:hint="eastAsia"/>
              <w:sz w:val="24"/>
              <w:szCs w:val="24"/>
            </w:rPr>
            <w:t>平台</w:t>
          </w:r>
          <w:r w:rsidR="00217131">
            <w:rPr>
              <w:rFonts w:asciiTheme="majorHAnsi" w:eastAsiaTheme="majorEastAsia" w:hAnsiTheme="majorHAnsi" w:cstheme="majorBidi" w:hint="eastAsia"/>
              <w:sz w:val="24"/>
              <w:szCs w:val="24"/>
            </w:rPr>
            <w:t>的所有直播需求</w:t>
          </w:r>
          <w:r>
            <w:rPr>
              <w:rFonts w:asciiTheme="majorHAnsi" w:eastAsiaTheme="majorEastAsia" w:hAnsiTheme="majorHAnsi" w:cstheme="majorBidi" w:hint="eastAsia"/>
              <w:sz w:val="24"/>
              <w:szCs w:val="24"/>
            </w:rPr>
            <w:t>，后续会扩展到各大平台。最终是为所有无论是</w:t>
          </w:r>
          <w:r w:rsidR="00217131">
            <w:rPr>
              <w:rFonts w:asciiTheme="majorHAnsi" w:eastAsiaTheme="majorEastAsia" w:hAnsiTheme="majorHAnsi" w:cstheme="majorBidi" w:hint="eastAsia"/>
              <w:sz w:val="24"/>
              <w:szCs w:val="24"/>
            </w:rPr>
            <w:t>新人</w:t>
          </w:r>
          <w:r>
            <w:rPr>
              <w:rFonts w:asciiTheme="majorHAnsi" w:eastAsiaTheme="majorEastAsia" w:hAnsiTheme="majorHAnsi" w:cstheme="majorBidi" w:hint="eastAsia"/>
              <w:sz w:val="24"/>
              <w:szCs w:val="24"/>
            </w:rPr>
            <w:t>还是经验丰富的直播者提供帮助。</w:t>
          </w:r>
          <w:r>
            <w:rPr>
              <w:rFonts w:asciiTheme="majorHAnsi" w:eastAsiaTheme="majorEastAsia" w:hAnsiTheme="majorHAnsi" w:cstheme="majorBidi" w:hint="eastAsia"/>
              <w:sz w:val="24"/>
              <w:szCs w:val="24"/>
            </w:rPr>
            <w:t xml:space="preserve"> </w:t>
          </w:r>
        </w:p>
        <w:p w:rsidR="001415A5" w:rsidRDefault="009906C3">
          <w:pPr>
            <w:pStyle w:val="2"/>
            <w:widowControl w:val="0"/>
            <w:spacing w:beforeLines="50" w:before="120" w:line="240" w:lineRule="auto"/>
            <w:rPr>
              <w:rFonts w:ascii="Times New Roman" w:eastAsia="宋体" w:hAnsi="Times New Roman" w:cs="Times New Roman"/>
              <w:smallCaps w:val="0"/>
              <w:kern w:val="2"/>
              <w:sz w:val="32"/>
              <w:szCs w:val="32"/>
            </w:rPr>
          </w:pPr>
          <w:bookmarkStart w:id="6" w:name="_Toc2618"/>
          <w:bookmarkStart w:id="7" w:name="_Toc38544897"/>
          <w:r>
            <w:rPr>
              <w:rFonts w:ascii="Times New Roman" w:eastAsia="宋体" w:hAnsi="Times New Roman" w:cs="Times New Roman" w:hint="eastAsia"/>
              <w:smallCaps w:val="0"/>
              <w:kern w:val="2"/>
              <w:sz w:val="32"/>
              <w:szCs w:val="32"/>
            </w:rPr>
            <w:t>1.3</w:t>
          </w:r>
          <w:r>
            <w:rPr>
              <w:rFonts w:ascii="Times New Roman" w:eastAsia="宋体" w:hAnsi="Times New Roman" w:cs="Times New Roman" w:hint="eastAsia"/>
              <w:smallCaps w:val="0"/>
              <w:kern w:val="2"/>
              <w:sz w:val="32"/>
              <w:szCs w:val="32"/>
            </w:rPr>
            <w:t>发展前景</w:t>
          </w:r>
          <w:bookmarkEnd w:id="6"/>
          <w:bookmarkEnd w:id="7"/>
        </w:p>
        <w:p w:rsidR="001415A5" w:rsidRDefault="009906C3">
          <w:pPr>
            <w:ind w:firstLineChars="200" w:firstLine="480"/>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lang w:bidi="en-US"/>
            </w:rPr>
            <w:t>由于“</w:t>
          </w:r>
          <w:r w:rsidR="00497D22">
            <w:rPr>
              <w:rFonts w:asciiTheme="majorHAnsi" w:eastAsiaTheme="majorEastAsia" w:hAnsiTheme="majorHAnsi" w:cstheme="majorBidi" w:hint="eastAsia"/>
              <w:sz w:val="24"/>
              <w:szCs w:val="24"/>
              <w:lang w:bidi="en-US"/>
            </w:rPr>
            <w:t>Walnuts</w:t>
          </w:r>
          <w:r>
            <w:rPr>
              <w:rFonts w:asciiTheme="majorHAnsi" w:eastAsiaTheme="majorEastAsia" w:hAnsiTheme="majorHAnsi" w:cstheme="majorBidi" w:hint="eastAsia"/>
              <w:sz w:val="24"/>
              <w:szCs w:val="24"/>
              <w:lang w:bidi="en-US"/>
            </w:rPr>
            <w:t>”是一款自</w:t>
          </w:r>
          <w:proofErr w:type="gramStart"/>
          <w:r>
            <w:rPr>
              <w:rFonts w:asciiTheme="majorHAnsi" w:eastAsiaTheme="majorEastAsia" w:hAnsiTheme="majorHAnsi" w:cstheme="majorBidi" w:hint="eastAsia"/>
              <w:sz w:val="24"/>
              <w:szCs w:val="24"/>
              <w:lang w:bidi="en-US"/>
            </w:rPr>
            <w:t>研</w:t>
          </w:r>
          <w:proofErr w:type="gramEnd"/>
          <w:r>
            <w:rPr>
              <w:rFonts w:asciiTheme="majorHAnsi" w:eastAsiaTheme="majorEastAsia" w:hAnsiTheme="majorHAnsi" w:cstheme="majorBidi" w:hint="eastAsia"/>
              <w:sz w:val="24"/>
              <w:szCs w:val="24"/>
              <w:lang w:bidi="en-US"/>
            </w:rPr>
            <w:t>，开源的项目，开发过程中会不断接收用户提出的问题以及想法，并会在扩展平台的同时，不断增加已有功能的稳定性，并且会不断获取用户反馈，综合分析后增加新的功能与特性。逐渐发展至能满足绝大多数用户的直播需求，真正实现“一站式的解决方案”。</w:t>
          </w:r>
          <w:r w:rsidR="00345D85">
            <w:rPr>
              <w:rFonts w:asciiTheme="majorHAnsi" w:eastAsiaTheme="majorEastAsia" w:hAnsiTheme="majorHAnsi" w:cstheme="majorBidi" w:hint="eastAsia"/>
              <w:sz w:val="24"/>
              <w:szCs w:val="24"/>
              <w:lang w:bidi="en-US"/>
            </w:rPr>
            <w:t>并且由于其精简，高效，容易上手的特点，也很容易被广大用户所接收，从而增加用户量，市场占有率。</w:t>
          </w:r>
        </w:p>
        <w:p w:rsidR="001415A5" w:rsidRDefault="009906C3">
          <w:pPr>
            <w:pStyle w:val="2"/>
            <w:widowControl w:val="0"/>
            <w:spacing w:beforeLines="50" w:before="120" w:line="240" w:lineRule="auto"/>
            <w:rPr>
              <w:rFonts w:ascii="Times New Roman" w:eastAsia="宋体" w:hAnsi="Times New Roman" w:cs="Times New Roman"/>
              <w:smallCaps w:val="0"/>
              <w:kern w:val="2"/>
              <w:sz w:val="32"/>
              <w:szCs w:val="32"/>
            </w:rPr>
          </w:pPr>
          <w:bookmarkStart w:id="8" w:name="_Toc7422"/>
          <w:bookmarkStart w:id="9" w:name="_Toc38544898"/>
          <w:r>
            <w:rPr>
              <w:rFonts w:ascii="Times New Roman" w:eastAsia="宋体" w:hAnsi="Times New Roman" w:cs="Times New Roman" w:hint="eastAsia"/>
              <w:smallCaps w:val="0"/>
              <w:kern w:val="2"/>
              <w:sz w:val="32"/>
              <w:szCs w:val="32"/>
            </w:rPr>
            <w:t>1.4</w:t>
          </w:r>
          <w:r>
            <w:rPr>
              <w:rFonts w:ascii="Times New Roman" w:eastAsia="宋体" w:hAnsi="Times New Roman" w:cs="Times New Roman" w:hint="eastAsia"/>
              <w:smallCaps w:val="0"/>
              <w:kern w:val="2"/>
              <w:sz w:val="32"/>
              <w:szCs w:val="32"/>
            </w:rPr>
            <w:t>行业现状</w:t>
          </w:r>
          <w:bookmarkEnd w:id="8"/>
          <w:bookmarkEnd w:id="9"/>
        </w:p>
        <w:p w:rsidR="001415A5" w:rsidRDefault="009906C3">
          <w:pPr>
            <w:ind w:firstLineChars="200" w:firstLine="480"/>
            <w:rPr>
              <w:rFonts w:asciiTheme="majorHAnsi" w:eastAsiaTheme="majorEastAsia" w:hAnsiTheme="majorHAnsi" w:cstheme="majorBidi"/>
              <w:sz w:val="24"/>
              <w:szCs w:val="24"/>
              <w:lang w:bidi="en-US"/>
            </w:rPr>
          </w:pPr>
          <w:r>
            <w:rPr>
              <w:rFonts w:asciiTheme="majorHAnsi" w:eastAsiaTheme="majorEastAsia" w:hAnsiTheme="majorHAnsi" w:cstheme="majorBidi" w:hint="eastAsia"/>
              <w:sz w:val="24"/>
              <w:szCs w:val="24"/>
              <w:lang w:bidi="en-US"/>
            </w:rPr>
            <w:t>今天，</w:t>
          </w:r>
          <w:r w:rsidR="003D6673">
            <w:rPr>
              <w:rFonts w:asciiTheme="majorHAnsi" w:eastAsiaTheme="majorEastAsia" w:hAnsiTheme="majorHAnsi" w:cstheme="majorBidi" w:hint="eastAsia"/>
              <w:sz w:val="24"/>
              <w:szCs w:val="24"/>
              <w:lang w:bidi="en-US"/>
            </w:rPr>
            <w:t>直播</w:t>
          </w:r>
          <w:r>
            <w:rPr>
              <w:rFonts w:asciiTheme="majorHAnsi" w:eastAsiaTheme="majorEastAsia" w:hAnsiTheme="majorHAnsi" w:cstheme="majorBidi" w:hint="eastAsia"/>
              <w:sz w:val="24"/>
              <w:szCs w:val="24"/>
              <w:lang w:bidi="en-US"/>
            </w:rPr>
            <w:t>行业已</w:t>
          </w:r>
          <w:r w:rsidR="003D6673">
            <w:rPr>
              <w:rFonts w:asciiTheme="majorHAnsi" w:eastAsiaTheme="majorEastAsia" w:hAnsiTheme="majorHAnsi" w:cstheme="majorBidi" w:hint="eastAsia"/>
              <w:sz w:val="24"/>
              <w:szCs w:val="24"/>
              <w:lang w:bidi="en-US"/>
            </w:rPr>
            <w:t>然</w:t>
          </w:r>
          <w:r>
            <w:rPr>
              <w:rFonts w:asciiTheme="majorHAnsi" w:eastAsiaTheme="majorEastAsia" w:hAnsiTheme="majorHAnsi" w:cstheme="majorBidi" w:hint="eastAsia"/>
              <w:sz w:val="24"/>
              <w:szCs w:val="24"/>
              <w:lang w:bidi="en-US"/>
            </w:rPr>
            <w:t>成为万众公认的未来</w:t>
          </w:r>
          <w:r w:rsidR="003D6673">
            <w:rPr>
              <w:rFonts w:asciiTheme="majorHAnsi" w:eastAsiaTheme="majorEastAsia" w:hAnsiTheme="majorHAnsi" w:cstheme="majorBidi" w:hint="eastAsia"/>
              <w:sz w:val="24"/>
              <w:szCs w:val="24"/>
              <w:lang w:bidi="en-US"/>
            </w:rPr>
            <w:t>娱乐平台</w:t>
          </w:r>
          <w:r>
            <w:rPr>
              <w:rFonts w:asciiTheme="majorHAnsi" w:eastAsiaTheme="majorEastAsia" w:hAnsiTheme="majorHAnsi" w:cstheme="majorBidi" w:hint="eastAsia"/>
              <w:sz w:val="24"/>
              <w:szCs w:val="24"/>
              <w:lang w:bidi="en-US"/>
            </w:rPr>
            <w:t>大势，其火热程度无与伦比。作为</w:t>
          </w:r>
          <w:r w:rsidR="003D6673">
            <w:rPr>
              <w:rFonts w:asciiTheme="majorHAnsi" w:eastAsiaTheme="majorEastAsia" w:hAnsiTheme="majorHAnsi" w:cstheme="majorBidi" w:hint="eastAsia"/>
              <w:sz w:val="24"/>
              <w:szCs w:val="24"/>
              <w:lang w:bidi="en-US"/>
            </w:rPr>
            <w:t>用户直播</w:t>
          </w:r>
          <w:r>
            <w:rPr>
              <w:rFonts w:asciiTheme="majorHAnsi" w:eastAsiaTheme="majorEastAsia" w:hAnsiTheme="majorHAnsi" w:cstheme="majorBidi" w:hint="eastAsia"/>
              <w:sz w:val="24"/>
              <w:szCs w:val="24"/>
              <w:lang w:bidi="en-US"/>
            </w:rPr>
            <w:t>体系中很重要的一环，</w:t>
          </w:r>
          <w:r w:rsidR="003D6673">
            <w:rPr>
              <w:rFonts w:asciiTheme="majorHAnsi" w:eastAsiaTheme="majorEastAsia" w:hAnsiTheme="majorHAnsi" w:cstheme="majorBidi" w:hint="eastAsia"/>
              <w:sz w:val="24"/>
              <w:szCs w:val="24"/>
              <w:lang w:bidi="en-US"/>
            </w:rPr>
            <w:t>一款功能完备，界面美观的直播助手应用</w:t>
          </w:r>
          <w:r>
            <w:rPr>
              <w:rFonts w:asciiTheme="majorHAnsi" w:eastAsiaTheme="majorEastAsia" w:hAnsiTheme="majorHAnsi" w:cstheme="majorBidi" w:hint="eastAsia"/>
              <w:sz w:val="24"/>
              <w:szCs w:val="24"/>
              <w:lang w:bidi="en-US"/>
            </w:rPr>
            <w:t>正处于蓬勃发展的时期，并且已经逐步成为各行各业的关注焦点，目前主流</w:t>
          </w:r>
          <w:r w:rsidR="003D6673">
            <w:rPr>
              <w:rFonts w:asciiTheme="majorHAnsi" w:eastAsiaTheme="majorEastAsia" w:hAnsiTheme="majorHAnsi" w:cstheme="majorBidi" w:hint="eastAsia"/>
              <w:sz w:val="24"/>
              <w:szCs w:val="24"/>
              <w:lang w:bidi="en-US"/>
            </w:rPr>
            <w:t>应用有“小葫芦”，“弹幕姬”以及官方推出的种种版本，大部分基于</w:t>
          </w:r>
          <w:r w:rsidR="003D6673">
            <w:rPr>
              <w:rFonts w:asciiTheme="majorHAnsi" w:eastAsiaTheme="majorEastAsia" w:hAnsiTheme="majorHAnsi" w:cstheme="majorBidi" w:hint="eastAsia"/>
              <w:sz w:val="24"/>
              <w:szCs w:val="24"/>
              <w:lang w:bidi="en-US"/>
            </w:rPr>
            <w:t>C</w:t>
          </w:r>
          <w:r w:rsidR="003D6673">
            <w:rPr>
              <w:rFonts w:asciiTheme="majorHAnsi" w:eastAsiaTheme="majorEastAsia" w:hAnsiTheme="majorHAnsi" w:cstheme="majorBidi"/>
              <w:sz w:val="24"/>
              <w:szCs w:val="24"/>
              <w:lang w:bidi="en-US"/>
            </w:rPr>
            <w:t>#</w:t>
          </w:r>
          <w:r w:rsidR="003D6673">
            <w:rPr>
              <w:rFonts w:asciiTheme="majorHAnsi" w:eastAsiaTheme="majorEastAsia" w:hAnsiTheme="majorHAnsi" w:cstheme="majorBidi" w:hint="eastAsia"/>
              <w:sz w:val="24"/>
              <w:szCs w:val="24"/>
              <w:lang w:bidi="en-US"/>
            </w:rPr>
            <w:t>开发，都各有优缺点，要</w:t>
          </w:r>
          <w:r w:rsidR="003D6673">
            <w:rPr>
              <w:rFonts w:asciiTheme="majorHAnsi" w:eastAsiaTheme="majorEastAsia" w:hAnsiTheme="majorHAnsi" w:cstheme="majorBidi" w:hint="eastAsia"/>
              <w:sz w:val="24"/>
              <w:szCs w:val="24"/>
              <w:lang w:bidi="en-US"/>
            </w:rPr>
            <w:lastRenderedPageBreak/>
            <w:t>么功能繁杂，不利于新人使用，要么占用资源巨大，对配置有较高要求，难以真正普及</w:t>
          </w:r>
          <w:r>
            <w:rPr>
              <w:rFonts w:asciiTheme="majorHAnsi" w:eastAsiaTheme="majorEastAsia" w:hAnsiTheme="majorHAnsi" w:cstheme="majorBidi" w:hint="eastAsia"/>
              <w:sz w:val="24"/>
              <w:szCs w:val="24"/>
              <w:lang w:bidi="en-US"/>
            </w:rPr>
            <w:t>。</w:t>
          </w:r>
        </w:p>
        <w:p w:rsidR="001415A5" w:rsidRDefault="009906C3">
          <w:pPr>
            <w:ind w:firstLineChars="200" w:firstLine="480"/>
            <w:rPr>
              <w:rFonts w:asciiTheme="majorHAnsi" w:eastAsiaTheme="majorEastAsia" w:hAnsiTheme="majorHAnsi" w:cstheme="majorBidi"/>
              <w:sz w:val="24"/>
              <w:szCs w:val="24"/>
              <w:lang w:bidi="en-US"/>
            </w:rPr>
          </w:pPr>
          <w:r>
            <w:rPr>
              <w:rFonts w:asciiTheme="majorHAnsi" w:eastAsiaTheme="majorEastAsia" w:hAnsiTheme="majorHAnsi" w:cstheme="majorBidi" w:hint="eastAsia"/>
              <w:sz w:val="24"/>
              <w:szCs w:val="24"/>
              <w:lang w:bidi="en-US"/>
            </w:rPr>
            <w:t>而要想实现</w:t>
          </w:r>
          <w:r w:rsidR="009B2A4A">
            <w:rPr>
              <w:rFonts w:asciiTheme="majorHAnsi" w:eastAsiaTheme="majorEastAsia" w:hAnsiTheme="majorHAnsi" w:cstheme="majorBidi" w:hint="eastAsia"/>
              <w:sz w:val="24"/>
              <w:szCs w:val="24"/>
              <w:lang w:bidi="en-US"/>
            </w:rPr>
            <w:t>完美</w:t>
          </w:r>
          <w:r>
            <w:rPr>
              <w:rFonts w:asciiTheme="majorHAnsi" w:eastAsiaTheme="majorEastAsia" w:hAnsiTheme="majorHAnsi" w:cstheme="majorBidi" w:hint="eastAsia"/>
              <w:sz w:val="24"/>
              <w:szCs w:val="24"/>
              <w:lang w:bidi="en-US"/>
            </w:rPr>
            <w:t>的</w:t>
          </w:r>
          <w:r w:rsidR="009B2A4A">
            <w:rPr>
              <w:rFonts w:asciiTheme="majorHAnsi" w:eastAsiaTheme="majorEastAsia" w:hAnsiTheme="majorHAnsi" w:cstheme="majorBidi" w:hint="eastAsia"/>
              <w:sz w:val="24"/>
              <w:szCs w:val="24"/>
              <w:lang w:bidi="en-US"/>
            </w:rPr>
            <w:t>直播助手应用</w:t>
          </w:r>
          <w:r>
            <w:rPr>
              <w:rFonts w:asciiTheme="majorHAnsi" w:eastAsiaTheme="majorEastAsia" w:hAnsiTheme="majorHAnsi" w:cstheme="majorBidi" w:hint="eastAsia"/>
              <w:sz w:val="24"/>
              <w:szCs w:val="24"/>
              <w:lang w:bidi="en-US"/>
            </w:rPr>
            <w:t>，难点在于</w:t>
          </w:r>
          <w:r w:rsidR="009B2A4A">
            <w:rPr>
              <w:rFonts w:asciiTheme="majorHAnsi" w:eastAsiaTheme="majorEastAsia" w:hAnsiTheme="majorHAnsi" w:cstheme="majorBidi" w:hint="eastAsia"/>
              <w:sz w:val="24"/>
              <w:szCs w:val="24"/>
              <w:lang w:bidi="en-US"/>
            </w:rPr>
            <w:t>功能</w:t>
          </w:r>
          <w:r>
            <w:rPr>
              <w:rFonts w:asciiTheme="majorHAnsi" w:eastAsiaTheme="majorEastAsia" w:hAnsiTheme="majorHAnsi" w:cstheme="majorBidi" w:hint="eastAsia"/>
              <w:sz w:val="24"/>
              <w:szCs w:val="24"/>
              <w:lang w:bidi="en-US"/>
            </w:rPr>
            <w:t>的</w:t>
          </w:r>
          <w:r w:rsidR="009B2A4A">
            <w:rPr>
              <w:rFonts w:asciiTheme="majorHAnsi" w:eastAsiaTheme="majorEastAsia" w:hAnsiTheme="majorHAnsi" w:cstheme="majorBidi" w:hint="eastAsia"/>
              <w:sz w:val="24"/>
              <w:szCs w:val="24"/>
              <w:lang w:bidi="en-US"/>
            </w:rPr>
            <w:t>完备程</w:t>
          </w:r>
          <w:r>
            <w:rPr>
              <w:rFonts w:asciiTheme="majorHAnsi" w:eastAsiaTheme="majorEastAsia" w:hAnsiTheme="majorHAnsi" w:cstheme="majorBidi" w:hint="eastAsia"/>
              <w:sz w:val="24"/>
              <w:szCs w:val="24"/>
              <w:lang w:bidi="en-US"/>
            </w:rPr>
            <w:t>度和对</w:t>
          </w:r>
          <w:r w:rsidR="009B2A4A">
            <w:rPr>
              <w:rFonts w:asciiTheme="majorHAnsi" w:eastAsiaTheme="majorEastAsia" w:hAnsiTheme="majorHAnsi" w:cstheme="majorBidi" w:hint="eastAsia"/>
              <w:sz w:val="24"/>
              <w:szCs w:val="24"/>
              <w:lang w:bidi="en-US"/>
            </w:rPr>
            <w:t>资源占用</w:t>
          </w:r>
          <w:r>
            <w:rPr>
              <w:rFonts w:asciiTheme="majorHAnsi" w:eastAsiaTheme="majorEastAsia" w:hAnsiTheme="majorHAnsi" w:cstheme="majorBidi" w:hint="eastAsia"/>
              <w:sz w:val="24"/>
              <w:szCs w:val="24"/>
              <w:lang w:bidi="en-US"/>
            </w:rPr>
            <w:t>的处理。</w:t>
          </w:r>
          <w:r w:rsidR="009B2A4A">
            <w:rPr>
              <w:rFonts w:asciiTheme="majorHAnsi" w:eastAsiaTheme="majorEastAsia" w:hAnsiTheme="majorHAnsi" w:cstheme="majorBidi" w:hint="eastAsia"/>
              <w:sz w:val="24"/>
              <w:szCs w:val="24"/>
              <w:lang w:bidi="en-US"/>
            </w:rPr>
            <w:t>由于实现的功能逐渐变多，很容易造成界面设计繁杂，上手难，占用资源过大的情况，很多用户由于种种原因面对各种直播工具望而却步。想要实现结合界面，功能，资源占用多方面与一体，难度极大。</w:t>
          </w:r>
        </w:p>
        <w:p w:rsidR="001415A5" w:rsidRDefault="001415A5">
          <w:pPr>
            <w:rPr>
              <w:rFonts w:asciiTheme="majorHAnsi" w:eastAsiaTheme="majorEastAsia" w:hAnsiTheme="majorHAnsi" w:cstheme="majorBidi"/>
              <w:sz w:val="24"/>
              <w:szCs w:val="24"/>
              <w:lang w:bidi="en-US"/>
            </w:rPr>
          </w:pPr>
        </w:p>
        <w:p w:rsidR="009B2A4A" w:rsidRDefault="009B2A4A">
          <w:pPr>
            <w:rPr>
              <w:rFonts w:asciiTheme="majorHAnsi" w:eastAsiaTheme="majorEastAsia" w:hAnsiTheme="majorHAnsi" w:cstheme="majorBidi"/>
              <w:sz w:val="24"/>
              <w:szCs w:val="24"/>
              <w:lang w:bidi="en-US"/>
            </w:rPr>
          </w:pPr>
        </w:p>
        <w:p w:rsidR="009B2A4A" w:rsidRDefault="009B2A4A">
          <w:pPr>
            <w:rPr>
              <w:rFonts w:asciiTheme="majorHAnsi" w:eastAsiaTheme="majorEastAsia" w:hAnsiTheme="majorHAnsi" w:cstheme="majorBidi"/>
              <w:sz w:val="24"/>
              <w:szCs w:val="24"/>
              <w:lang w:bidi="en-US"/>
            </w:rPr>
          </w:pPr>
        </w:p>
        <w:p w:rsidR="009B2A4A" w:rsidRDefault="009B2A4A">
          <w:pPr>
            <w:rPr>
              <w:rFonts w:asciiTheme="majorHAnsi" w:eastAsiaTheme="majorEastAsia" w:hAnsiTheme="majorHAnsi" w:cstheme="majorBidi"/>
              <w:sz w:val="24"/>
              <w:szCs w:val="24"/>
              <w:lang w:bidi="en-US"/>
            </w:rPr>
          </w:pPr>
        </w:p>
        <w:p w:rsidR="009B2A4A" w:rsidRDefault="009B2A4A">
          <w:pPr>
            <w:rPr>
              <w:rFonts w:asciiTheme="majorHAnsi" w:eastAsiaTheme="majorEastAsia" w:hAnsiTheme="majorHAnsi" w:cstheme="majorBidi"/>
              <w:sz w:val="24"/>
              <w:szCs w:val="24"/>
              <w:lang w:bidi="en-US"/>
            </w:rPr>
          </w:pPr>
        </w:p>
        <w:p w:rsidR="009B2A4A" w:rsidRDefault="009B2A4A">
          <w:pPr>
            <w:rPr>
              <w:rFonts w:asciiTheme="majorHAnsi" w:eastAsiaTheme="majorEastAsia" w:hAnsiTheme="majorHAnsi" w:cstheme="majorBidi"/>
              <w:sz w:val="24"/>
              <w:szCs w:val="24"/>
              <w:lang w:bidi="en-US"/>
            </w:rPr>
          </w:pPr>
        </w:p>
        <w:p w:rsidR="009B2A4A" w:rsidRDefault="009B2A4A">
          <w:pPr>
            <w:rPr>
              <w:rFonts w:asciiTheme="majorHAnsi" w:eastAsiaTheme="majorEastAsia" w:hAnsiTheme="majorHAnsi" w:cstheme="majorBidi"/>
              <w:sz w:val="24"/>
              <w:szCs w:val="24"/>
              <w:lang w:bidi="en-US"/>
            </w:rPr>
          </w:pPr>
        </w:p>
        <w:p w:rsidR="009B2A4A" w:rsidRDefault="009B2A4A">
          <w:pPr>
            <w:rPr>
              <w:rFonts w:asciiTheme="majorHAnsi" w:eastAsiaTheme="majorEastAsia" w:hAnsiTheme="majorHAnsi" w:cstheme="majorBidi"/>
              <w:sz w:val="24"/>
              <w:szCs w:val="24"/>
              <w:lang w:bidi="en-US"/>
            </w:rPr>
          </w:pPr>
        </w:p>
        <w:p w:rsidR="009B2A4A" w:rsidRDefault="009B2A4A">
          <w:pPr>
            <w:rPr>
              <w:rFonts w:asciiTheme="majorHAnsi" w:eastAsiaTheme="majorEastAsia" w:hAnsiTheme="majorHAnsi" w:cstheme="majorBidi"/>
              <w:sz w:val="24"/>
              <w:szCs w:val="24"/>
              <w:lang w:bidi="en-US"/>
            </w:rPr>
          </w:pPr>
        </w:p>
        <w:p w:rsidR="009B2A4A" w:rsidRDefault="009B2A4A">
          <w:pPr>
            <w:rPr>
              <w:rFonts w:asciiTheme="majorHAnsi" w:eastAsiaTheme="majorEastAsia" w:hAnsiTheme="majorHAnsi" w:cstheme="majorBidi"/>
              <w:sz w:val="24"/>
              <w:szCs w:val="24"/>
              <w:lang w:bidi="en-US"/>
            </w:rPr>
          </w:pPr>
        </w:p>
        <w:p w:rsidR="009B2A4A" w:rsidRDefault="009B2A4A">
          <w:pPr>
            <w:rPr>
              <w:rFonts w:asciiTheme="majorHAnsi" w:eastAsiaTheme="majorEastAsia" w:hAnsiTheme="majorHAnsi" w:cstheme="majorBidi"/>
              <w:sz w:val="24"/>
              <w:szCs w:val="24"/>
              <w:lang w:bidi="en-US"/>
            </w:rPr>
          </w:pPr>
        </w:p>
        <w:p w:rsidR="009B2A4A" w:rsidRDefault="009B2A4A">
          <w:pPr>
            <w:rPr>
              <w:rFonts w:asciiTheme="majorHAnsi" w:eastAsiaTheme="majorEastAsia" w:hAnsiTheme="majorHAnsi" w:cstheme="majorBidi"/>
              <w:sz w:val="24"/>
              <w:szCs w:val="24"/>
              <w:lang w:bidi="en-US"/>
            </w:rPr>
          </w:pPr>
        </w:p>
        <w:p w:rsidR="009B2A4A" w:rsidRDefault="009B2A4A">
          <w:pPr>
            <w:rPr>
              <w:rFonts w:asciiTheme="majorHAnsi" w:eastAsiaTheme="majorEastAsia" w:hAnsiTheme="majorHAnsi" w:cstheme="majorBidi"/>
              <w:sz w:val="24"/>
              <w:szCs w:val="24"/>
              <w:lang w:bidi="en-US"/>
            </w:rPr>
          </w:pPr>
        </w:p>
        <w:p w:rsidR="009B2A4A" w:rsidRDefault="009B2A4A">
          <w:pPr>
            <w:rPr>
              <w:rFonts w:asciiTheme="majorHAnsi" w:eastAsiaTheme="majorEastAsia" w:hAnsiTheme="majorHAnsi" w:cstheme="majorBidi"/>
              <w:sz w:val="24"/>
              <w:szCs w:val="24"/>
              <w:lang w:bidi="en-US"/>
            </w:rPr>
          </w:pPr>
        </w:p>
        <w:p w:rsidR="009B2A4A" w:rsidRDefault="009B2A4A">
          <w:pPr>
            <w:rPr>
              <w:rFonts w:asciiTheme="majorHAnsi" w:eastAsiaTheme="majorEastAsia" w:hAnsiTheme="majorHAnsi" w:cstheme="majorBidi"/>
              <w:sz w:val="24"/>
              <w:szCs w:val="24"/>
              <w:lang w:bidi="en-US"/>
            </w:rPr>
          </w:pPr>
        </w:p>
        <w:p w:rsidR="009B2A4A" w:rsidRDefault="009B2A4A">
          <w:pPr>
            <w:rPr>
              <w:rFonts w:asciiTheme="majorHAnsi" w:eastAsiaTheme="majorEastAsia" w:hAnsiTheme="majorHAnsi" w:cstheme="majorBidi"/>
              <w:sz w:val="24"/>
              <w:szCs w:val="24"/>
              <w:lang w:bidi="en-US"/>
            </w:rPr>
          </w:pPr>
        </w:p>
        <w:p w:rsidR="009B2A4A" w:rsidRDefault="009B2A4A">
          <w:pPr>
            <w:rPr>
              <w:rFonts w:asciiTheme="majorHAnsi" w:eastAsiaTheme="majorEastAsia" w:hAnsiTheme="majorHAnsi" w:cstheme="majorBidi"/>
              <w:sz w:val="24"/>
              <w:szCs w:val="24"/>
              <w:lang w:bidi="en-US"/>
            </w:rPr>
          </w:pPr>
        </w:p>
        <w:p w:rsidR="009B2A4A" w:rsidRDefault="009B2A4A">
          <w:pPr>
            <w:rPr>
              <w:rFonts w:asciiTheme="majorHAnsi" w:eastAsiaTheme="majorEastAsia" w:hAnsiTheme="majorHAnsi" w:cstheme="majorBidi"/>
              <w:sz w:val="24"/>
              <w:szCs w:val="24"/>
              <w:lang w:bidi="en-US"/>
            </w:rPr>
          </w:pPr>
        </w:p>
        <w:p w:rsidR="001415A5" w:rsidRDefault="009906C3">
          <w:pPr>
            <w:pStyle w:val="1"/>
            <w:widowControl w:val="0"/>
            <w:numPr>
              <w:ilvl w:val="0"/>
              <w:numId w:val="1"/>
            </w:numPr>
            <w:pBdr>
              <w:bottom w:val="none" w:sz="0" w:space="0" w:color="auto"/>
            </w:pBdr>
            <w:spacing w:beforeLines="150" w:afterLines="100" w:after="240" w:line="240" w:lineRule="auto"/>
            <w:jc w:val="center"/>
            <w:rPr>
              <w:rFonts w:ascii="Times New Roman" w:eastAsia="黑体" w:hAnsi="Times New Roman" w:cs="Times New Roman"/>
              <w:b w:val="0"/>
              <w:bCs w:val="0"/>
              <w:smallCaps w:val="0"/>
              <w:kern w:val="44"/>
              <w:sz w:val="44"/>
              <w:szCs w:val="20"/>
            </w:rPr>
          </w:pPr>
          <w:bookmarkStart w:id="10" w:name="_Toc15577"/>
          <w:bookmarkStart w:id="11" w:name="_Toc38544899"/>
          <w:r>
            <w:rPr>
              <w:rFonts w:ascii="Times New Roman" w:eastAsia="黑体" w:hAnsi="Times New Roman" w:cs="Times New Roman" w:hint="eastAsia"/>
              <w:b w:val="0"/>
              <w:bCs w:val="0"/>
              <w:smallCaps w:val="0"/>
              <w:kern w:val="44"/>
              <w:sz w:val="44"/>
              <w:szCs w:val="20"/>
            </w:rPr>
            <w:lastRenderedPageBreak/>
            <w:t>项目概述</w:t>
          </w:r>
          <w:bookmarkEnd w:id="10"/>
          <w:bookmarkEnd w:id="11"/>
        </w:p>
        <w:p w:rsidR="001415A5" w:rsidRDefault="009906C3">
          <w:pPr>
            <w:ind w:firstLineChars="200" w:firstLine="480"/>
            <w:rPr>
              <w:rFonts w:asciiTheme="majorHAnsi" w:eastAsiaTheme="majorEastAsia" w:hAnsiTheme="majorHAnsi" w:cstheme="majorBidi"/>
              <w:sz w:val="24"/>
              <w:szCs w:val="24"/>
              <w:lang w:bidi="en-US"/>
            </w:rPr>
          </w:pPr>
          <w:r>
            <w:rPr>
              <w:rFonts w:asciiTheme="majorHAnsi" w:eastAsiaTheme="majorEastAsia" w:hAnsiTheme="majorHAnsi" w:cstheme="majorBidi" w:hint="eastAsia"/>
              <w:sz w:val="24"/>
              <w:szCs w:val="24"/>
              <w:lang w:bidi="en-US"/>
            </w:rPr>
            <w:t>“</w:t>
          </w:r>
          <w:r w:rsidR="003F537B">
            <w:rPr>
              <w:rFonts w:asciiTheme="majorHAnsi" w:eastAsiaTheme="majorEastAsia" w:hAnsiTheme="majorHAnsi" w:cstheme="majorBidi" w:hint="eastAsia"/>
              <w:sz w:val="24"/>
              <w:szCs w:val="24"/>
              <w:lang w:bidi="en-US"/>
            </w:rPr>
            <w:t>Wal</w:t>
          </w:r>
          <w:r w:rsidR="003F537B">
            <w:rPr>
              <w:rFonts w:asciiTheme="majorHAnsi" w:eastAsiaTheme="majorEastAsia" w:hAnsiTheme="majorHAnsi" w:cstheme="majorBidi"/>
              <w:sz w:val="24"/>
              <w:szCs w:val="24"/>
              <w:lang w:bidi="en-US"/>
            </w:rPr>
            <w:t>nuts</w:t>
          </w:r>
          <w:r>
            <w:rPr>
              <w:rFonts w:asciiTheme="majorHAnsi" w:eastAsiaTheme="majorEastAsia" w:hAnsiTheme="majorHAnsi" w:cstheme="majorBidi" w:hint="eastAsia"/>
              <w:sz w:val="24"/>
              <w:szCs w:val="24"/>
              <w:lang w:bidi="en-US"/>
            </w:rPr>
            <w:t>”</w:t>
          </w:r>
          <w:r w:rsidR="005F205D">
            <w:rPr>
              <w:rFonts w:asciiTheme="majorHAnsi" w:eastAsiaTheme="majorEastAsia" w:hAnsiTheme="majorHAnsi" w:cstheme="majorBidi" w:hint="eastAsia"/>
              <w:sz w:val="24"/>
              <w:szCs w:val="24"/>
              <w:lang w:bidi="en-US"/>
            </w:rPr>
            <w:t>是</w:t>
          </w:r>
          <w:r>
            <w:rPr>
              <w:rFonts w:asciiTheme="majorHAnsi" w:eastAsiaTheme="majorEastAsia" w:hAnsiTheme="majorHAnsi" w:cstheme="majorBidi"/>
              <w:sz w:val="24"/>
              <w:szCs w:val="24"/>
              <w:lang w:bidi="en-US"/>
            </w:rPr>
            <w:t>基于</w:t>
          </w:r>
          <w:r w:rsidR="003F537B">
            <w:rPr>
              <w:rFonts w:asciiTheme="majorHAnsi" w:eastAsiaTheme="majorEastAsia" w:hAnsiTheme="majorHAnsi" w:cstheme="majorBidi" w:hint="eastAsia"/>
              <w:sz w:val="24"/>
              <w:szCs w:val="24"/>
              <w:lang w:bidi="en-US"/>
            </w:rPr>
            <w:t>Go</w:t>
          </w:r>
          <w:r w:rsidR="003F537B">
            <w:rPr>
              <w:rFonts w:asciiTheme="majorHAnsi" w:eastAsiaTheme="majorEastAsia" w:hAnsiTheme="majorHAnsi" w:cstheme="majorBidi"/>
              <w:sz w:val="24"/>
              <w:szCs w:val="24"/>
              <w:lang w:bidi="en-US"/>
            </w:rPr>
            <w:t xml:space="preserve"> </w:t>
          </w:r>
          <w:r w:rsidR="001D3D82">
            <w:rPr>
              <w:rFonts w:asciiTheme="majorHAnsi" w:eastAsiaTheme="majorEastAsia" w:hAnsiTheme="majorHAnsi" w:cstheme="majorBidi" w:hint="eastAsia"/>
              <w:sz w:val="24"/>
              <w:szCs w:val="24"/>
              <w:lang w:bidi="en-US"/>
            </w:rPr>
            <w:t>+</w:t>
          </w:r>
          <w:r w:rsidR="003F537B">
            <w:rPr>
              <w:rFonts w:asciiTheme="majorHAnsi" w:eastAsiaTheme="majorEastAsia" w:hAnsiTheme="majorHAnsi" w:cstheme="majorBidi"/>
              <w:sz w:val="24"/>
              <w:szCs w:val="24"/>
              <w:lang w:bidi="en-US"/>
            </w:rPr>
            <w:t xml:space="preserve"> QML</w:t>
          </w:r>
          <w:r w:rsidR="003F537B">
            <w:rPr>
              <w:rFonts w:asciiTheme="majorHAnsi" w:eastAsiaTheme="majorEastAsia" w:hAnsiTheme="majorHAnsi" w:cstheme="majorBidi" w:hint="eastAsia"/>
              <w:sz w:val="24"/>
              <w:szCs w:val="24"/>
              <w:lang w:bidi="en-US"/>
            </w:rPr>
            <w:t>实现跨平台级别的界面美观</w:t>
          </w:r>
          <w:r w:rsidR="001D3D82">
            <w:rPr>
              <w:rFonts w:asciiTheme="majorHAnsi" w:eastAsiaTheme="majorEastAsia" w:hAnsiTheme="majorHAnsi" w:cstheme="majorBidi" w:hint="eastAsia"/>
              <w:sz w:val="24"/>
              <w:szCs w:val="24"/>
              <w:lang w:bidi="en-US"/>
            </w:rPr>
            <w:t>，</w:t>
          </w:r>
          <w:r w:rsidR="005F205D">
            <w:rPr>
              <w:rFonts w:asciiTheme="majorHAnsi" w:eastAsiaTheme="majorEastAsia" w:hAnsiTheme="majorHAnsi" w:cstheme="majorBidi" w:hint="eastAsia"/>
              <w:sz w:val="24"/>
              <w:szCs w:val="24"/>
              <w:lang w:bidi="en-US"/>
            </w:rPr>
            <w:t>精简高效的直播助手</w:t>
          </w:r>
          <w:r>
            <w:rPr>
              <w:rFonts w:asciiTheme="majorHAnsi" w:eastAsiaTheme="majorEastAsia" w:hAnsiTheme="majorHAnsi" w:cstheme="majorBidi"/>
              <w:sz w:val="24"/>
              <w:szCs w:val="24"/>
              <w:lang w:bidi="en-US"/>
            </w:rPr>
            <w:t>。</w:t>
          </w:r>
          <w:r w:rsidR="005F205D">
            <w:rPr>
              <w:rFonts w:asciiTheme="majorHAnsi" w:eastAsiaTheme="majorEastAsia" w:hAnsiTheme="majorHAnsi" w:cstheme="majorBidi" w:hint="eastAsia"/>
              <w:sz w:val="24"/>
              <w:szCs w:val="24"/>
              <w:lang w:bidi="en-US"/>
            </w:rPr>
            <w:t>我们利用</w:t>
          </w:r>
          <w:r w:rsidR="005F205D">
            <w:rPr>
              <w:rFonts w:asciiTheme="majorHAnsi" w:eastAsiaTheme="majorEastAsia" w:hAnsiTheme="majorHAnsi" w:cstheme="majorBidi" w:hint="eastAsia"/>
              <w:sz w:val="24"/>
              <w:szCs w:val="24"/>
              <w:lang w:bidi="en-US"/>
            </w:rPr>
            <w:t>Go</w:t>
          </w:r>
          <w:r w:rsidR="005F205D">
            <w:rPr>
              <w:rFonts w:asciiTheme="majorHAnsi" w:eastAsiaTheme="majorEastAsia" w:hAnsiTheme="majorHAnsi" w:cstheme="majorBidi" w:hint="eastAsia"/>
              <w:sz w:val="24"/>
              <w:szCs w:val="24"/>
              <w:lang w:bidi="en-US"/>
            </w:rPr>
            <w:t>语言的</w:t>
          </w:r>
          <w:r w:rsidR="005F205D">
            <w:rPr>
              <w:rFonts w:asciiTheme="majorHAnsi" w:eastAsiaTheme="majorEastAsia" w:hAnsiTheme="majorHAnsi" w:cstheme="majorBidi" w:hint="eastAsia"/>
              <w:sz w:val="24"/>
              <w:szCs w:val="24"/>
              <w:lang w:bidi="en-US"/>
            </w:rPr>
            <w:t>C</w:t>
          </w:r>
          <w:r w:rsidR="005F205D">
            <w:rPr>
              <w:rFonts w:asciiTheme="majorHAnsi" w:eastAsiaTheme="majorEastAsia" w:hAnsiTheme="majorHAnsi" w:cstheme="majorBidi"/>
              <w:sz w:val="24"/>
              <w:szCs w:val="24"/>
              <w:lang w:bidi="en-US"/>
            </w:rPr>
            <w:t>GO</w:t>
          </w:r>
          <w:r w:rsidR="005F205D">
            <w:rPr>
              <w:rFonts w:asciiTheme="majorHAnsi" w:eastAsiaTheme="majorEastAsia" w:hAnsiTheme="majorHAnsi" w:cstheme="majorBidi" w:hint="eastAsia"/>
              <w:sz w:val="24"/>
              <w:szCs w:val="24"/>
              <w:lang w:bidi="en-US"/>
            </w:rPr>
            <w:t>特性，建立与</w:t>
          </w:r>
          <w:r w:rsidR="005F205D">
            <w:rPr>
              <w:rFonts w:asciiTheme="majorHAnsi" w:eastAsiaTheme="majorEastAsia" w:hAnsiTheme="majorHAnsi" w:cstheme="majorBidi"/>
              <w:sz w:val="24"/>
              <w:szCs w:val="24"/>
              <w:lang w:bidi="en-US"/>
            </w:rPr>
            <w:t>Q</w:t>
          </w:r>
          <w:r w:rsidR="005F205D">
            <w:rPr>
              <w:rFonts w:asciiTheme="majorHAnsi" w:eastAsiaTheme="majorEastAsia" w:hAnsiTheme="majorHAnsi" w:cstheme="majorBidi" w:hint="eastAsia"/>
              <w:sz w:val="24"/>
              <w:szCs w:val="24"/>
              <w:lang w:bidi="en-US"/>
            </w:rPr>
            <w:t>t</w:t>
          </w:r>
          <w:r w:rsidR="005F205D">
            <w:rPr>
              <w:rFonts w:asciiTheme="majorHAnsi" w:eastAsiaTheme="majorEastAsia" w:hAnsiTheme="majorHAnsi" w:cstheme="majorBidi" w:hint="eastAsia"/>
              <w:sz w:val="24"/>
              <w:szCs w:val="24"/>
              <w:lang w:bidi="en-US"/>
            </w:rPr>
            <w:t>的绑定，结合了</w:t>
          </w:r>
          <w:r w:rsidR="005F205D">
            <w:rPr>
              <w:rFonts w:asciiTheme="majorHAnsi" w:eastAsiaTheme="majorEastAsia" w:hAnsiTheme="majorHAnsi" w:cstheme="majorBidi" w:hint="eastAsia"/>
              <w:sz w:val="24"/>
              <w:szCs w:val="24"/>
              <w:lang w:bidi="en-US"/>
            </w:rPr>
            <w:t>Go</w:t>
          </w:r>
          <w:r w:rsidR="005F205D">
            <w:rPr>
              <w:rFonts w:asciiTheme="majorHAnsi" w:eastAsiaTheme="majorEastAsia" w:hAnsiTheme="majorHAnsi" w:cstheme="majorBidi"/>
              <w:sz w:val="24"/>
              <w:szCs w:val="24"/>
              <w:lang w:bidi="en-US"/>
            </w:rPr>
            <w:t xml:space="preserve"> </w:t>
          </w:r>
          <w:r w:rsidR="005F205D">
            <w:rPr>
              <w:rFonts w:asciiTheme="majorHAnsi" w:eastAsiaTheme="majorEastAsia" w:hAnsiTheme="majorHAnsi" w:cstheme="majorBidi" w:hint="eastAsia"/>
              <w:sz w:val="24"/>
              <w:szCs w:val="24"/>
              <w:lang w:bidi="en-US"/>
            </w:rPr>
            <w:t>+</w:t>
          </w:r>
          <w:r w:rsidR="005F205D">
            <w:rPr>
              <w:rFonts w:asciiTheme="majorHAnsi" w:eastAsiaTheme="majorEastAsia" w:hAnsiTheme="majorHAnsi" w:cstheme="majorBidi"/>
              <w:sz w:val="24"/>
              <w:szCs w:val="24"/>
              <w:lang w:bidi="en-US"/>
            </w:rPr>
            <w:t xml:space="preserve"> QML</w:t>
          </w:r>
          <w:r w:rsidR="005F205D">
            <w:rPr>
              <w:rFonts w:asciiTheme="majorHAnsi" w:eastAsiaTheme="majorEastAsia" w:hAnsiTheme="majorHAnsi" w:cstheme="majorBidi" w:hint="eastAsia"/>
              <w:sz w:val="24"/>
              <w:szCs w:val="24"/>
              <w:lang w:bidi="en-US"/>
            </w:rPr>
            <w:t>，即</w:t>
          </w:r>
          <w:r w:rsidR="005F205D">
            <w:rPr>
              <w:rFonts w:asciiTheme="majorHAnsi" w:eastAsiaTheme="majorEastAsia" w:hAnsiTheme="majorHAnsi" w:cstheme="majorBidi" w:hint="eastAsia"/>
              <w:sz w:val="24"/>
              <w:szCs w:val="24"/>
              <w:lang w:bidi="en-US"/>
            </w:rPr>
            <w:t>Go</w:t>
          </w:r>
          <w:r w:rsidR="005F205D">
            <w:rPr>
              <w:rFonts w:asciiTheme="majorHAnsi" w:eastAsiaTheme="majorEastAsia" w:hAnsiTheme="majorHAnsi" w:cstheme="majorBidi" w:hint="eastAsia"/>
              <w:sz w:val="24"/>
              <w:szCs w:val="24"/>
              <w:lang w:bidi="en-US"/>
            </w:rPr>
            <w:t>负责后端地处理数据，</w:t>
          </w:r>
          <w:r w:rsidR="005F205D">
            <w:rPr>
              <w:rFonts w:asciiTheme="majorHAnsi" w:eastAsiaTheme="majorEastAsia" w:hAnsiTheme="majorHAnsi" w:cstheme="majorBidi" w:hint="eastAsia"/>
              <w:sz w:val="24"/>
              <w:szCs w:val="24"/>
              <w:lang w:bidi="en-US"/>
            </w:rPr>
            <w:t>Q</w:t>
          </w:r>
          <w:r w:rsidR="005F205D">
            <w:rPr>
              <w:rFonts w:asciiTheme="majorHAnsi" w:eastAsiaTheme="majorEastAsia" w:hAnsiTheme="majorHAnsi" w:cstheme="majorBidi"/>
              <w:sz w:val="24"/>
              <w:szCs w:val="24"/>
              <w:lang w:bidi="en-US"/>
            </w:rPr>
            <w:t>ML</w:t>
          </w:r>
          <w:r w:rsidR="005F205D">
            <w:rPr>
              <w:rFonts w:asciiTheme="majorHAnsi" w:eastAsiaTheme="majorEastAsia" w:hAnsiTheme="majorHAnsi" w:cstheme="majorBidi" w:hint="eastAsia"/>
              <w:sz w:val="24"/>
              <w:szCs w:val="24"/>
              <w:lang w:bidi="en-US"/>
            </w:rPr>
            <w:t>负责前端展示页面，两者实现了前后端分离，通过信号与插槽机制进行通信。</w:t>
          </w:r>
          <w:r w:rsidR="00D47CE5">
            <w:rPr>
              <w:rFonts w:asciiTheme="majorHAnsi" w:eastAsiaTheme="majorEastAsia" w:hAnsiTheme="majorHAnsi" w:cstheme="majorBidi" w:hint="eastAsia"/>
              <w:sz w:val="24"/>
              <w:szCs w:val="24"/>
              <w:lang w:bidi="en-US"/>
            </w:rPr>
            <w:t>即</w:t>
          </w:r>
          <w:r w:rsidR="00D47CE5">
            <w:rPr>
              <w:rFonts w:asciiTheme="majorHAnsi" w:eastAsiaTheme="majorEastAsia" w:hAnsiTheme="majorHAnsi" w:cstheme="majorBidi" w:hint="eastAsia"/>
              <w:sz w:val="24"/>
              <w:szCs w:val="24"/>
              <w:lang w:bidi="en-US"/>
            </w:rPr>
            <w:t>Go</w:t>
          </w:r>
          <w:r w:rsidR="00D47CE5">
            <w:rPr>
              <w:rFonts w:asciiTheme="majorHAnsi" w:eastAsiaTheme="majorEastAsia" w:hAnsiTheme="majorHAnsi" w:cstheme="majorBidi" w:hint="eastAsia"/>
              <w:sz w:val="24"/>
              <w:szCs w:val="24"/>
              <w:lang w:bidi="en-US"/>
            </w:rPr>
            <w:t>模拟客户端连接直播间对应的弹幕服务器建立连接，发送所需的握手包，并且每</w:t>
          </w:r>
          <w:r w:rsidR="00D47CE5">
            <w:rPr>
              <w:rFonts w:asciiTheme="majorHAnsi" w:eastAsiaTheme="majorEastAsia" w:hAnsiTheme="majorHAnsi" w:cstheme="majorBidi" w:hint="eastAsia"/>
              <w:sz w:val="24"/>
              <w:szCs w:val="24"/>
              <w:lang w:bidi="en-US"/>
            </w:rPr>
            <w:t>30</w:t>
          </w:r>
          <w:r w:rsidR="00D47CE5">
            <w:rPr>
              <w:rFonts w:asciiTheme="majorHAnsi" w:eastAsiaTheme="majorEastAsia" w:hAnsiTheme="majorHAnsi" w:cstheme="majorBidi" w:hint="eastAsia"/>
              <w:sz w:val="24"/>
              <w:szCs w:val="24"/>
              <w:lang w:bidi="en-US"/>
            </w:rPr>
            <w:t>秒发送一次心跳</w:t>
          </w:r>
          <w:proofErr w:type="gramStart"/>
          <w:r w:rsidR="00D47CE5">
            <w:rPr>
              <w:rFonts w:asciiTheme="majorHAnsi" w:eastAsiaTheme="majorEastAsia" w:hAnsiTheme="majorHAnsi" w:cstheme="majorBidi" w:hint="eastAsia"/>
              <w:sz w:val="24"/>
              <w:szCs w:val="24"/>
              <w:lang w:bidi="en-US"/>
            </w:rPr>
            <w:t>包维护</w:t>
          </w:r>
          <w:proofErr w:type="gramEnd"/>
          <w:r w:rsidR="00D47CE5">
            <w:rPr>
              <w:rFonts w:asciiTheme="majorHAnsi" w:eastAsiaTheme="majorEastAsia" w:hAnsiTheme="majorHAnsi" w:cstheme="majorBidi" w:hint="eastAsia"/>
              <w:sz w:val="24"/>
              <w:szCs w:val="24"/>
              <w:lang w:bidi="en-US"/>
            </w:rPr>
            <w:t>连接过程，期间不断接收从服务器上传回来的各种直播数据，例如弹幕，礼物，进场等关键信息，再结合抓包获取的官方</w:t>
          </w:r>
          <w:r w:rsidR="00D47CE5">
            <w:rPr>
              <w:rFonts w:asciiTheme="majorHAnsi" w:eastAsiaTheme="majorEastAsia" w:hAnsiTheme="majorHAnsi" w:cstheme="majorBidi" w:hint="eastAsia"/>
              <w:sz w:val="24"/>
              <w:szCs w:val="24"/>
              <w:lang w:bidi="en-US"/>
            </w:rPr>
            <w:t>A</w:t>
          </w:r>
          <w:r w:rsidR="00D47CE5">
            <w:rPr>
              <w:rFonts w:asciiTheme="majorHAnsi" w:eastAsiaTheme="majorEastAsia" w:hAnsiTheme="majorHAnsi" w:cstheme="majorBidi"/>
              <w:sz w:val="24"/>
              <w:szCs w:val="24"/>
              <w:lang w:bidi="en-US"/>
            </w:rPr>
            <w:t>PI</w:t>
          </w:r>
          <w:r w:rsidR="00D47CE5">
            <w:rPr>
              <w:rFonts w:asciiTheme="majorHAnsi" w:eastAsiaTheme="majorEastAsia" w:hAnsiTheme="majorHAnsi" w:cstheme="majorBidi" w:hint="eastAsia"/>
              <w:sz w:val="24"/>
              <w:szCs w:val="24"/>
              <w:lang w:bidi="en-US"/>
            </w:rPr>
            <w:t>展示一些页面上的常见信息，例如总榜，直播间标题，主播昵称等，即可实现完美匹配真实客户端的效果。综合</w:t>
          </w:r>
          <w:proofErr w:type="gramStart"/>
          <w:r w:rsidR="00D47CE5">
            <w:rPr>
              <w:rFonts w:asciiTheme="majorHAnsi" w:eastAsiaTheme="majorEastAsia" w:hAnsiTheme="majorHAnsi" w:cstheme="majorBidi" w:hint="eastAsia"/>
              <w:sz w:val="24"/>
              <w:szCs w:val="24"/>
              <w:lang w:bidi="en-US"/>
            </w:rPr>
            <w:t>考量</w:t>
          </w:r>
          <w:proofErr w:type="gramEnd"/>
          <w:r w:rsidR="00D47CE5">
            <w:rPr>
              <w:rFonts w:asciiTheme="majorHAnsi" w:eastAsiaTheme="majorEastAsia" w:hAnsiTheme="majorHAnsi" w:cstheme="majorBidi" w:hint="eastAsia"/>
              <w:sz w:val="24"/>
              <w:szCs w:val="24"/>
              <w:lang w:bidi="en-US"/>
            </w:rPr>
            <w:t>项目需求和业务场景，最终决定使用</w:t>
          </w:r>
          <w:proofErr w:type="spellStart"/>
          <w:r w:rsidR="00D47CE5">
            <w:rPr>
              <w:rFonts w:asciiTheme="majorHAnsi" w:eastAsiaTheme="majorEastAsia" w:hAnsiTheme="majorHAnsi" w:cstheme="majorBidi" w:hint="eastAsia"/>
              <w:sz w:val="24"/>
              <w:szCs w:val="24"/>
              <w:lang w:bidi="en-US"/>
            </w:rPr>
            <w:t>qamel</w:t>
          </w:r>
          <w:proofErr w:type="spellEnd"/>
          <w:r w:rsidR="00D47CE5">
            <w:rPr>
              <w:rFonts w:asciiTheme="majorHAnsi" w:eastAsiaTheme="majorEastAsia" w:hAnsiTheme="majorHAnsi" w:cstheme="majorBidi" w:hint="eastAsia"/>
              <w:sz w:val="24"/>
              <w:szCs w:val="24"/>
              <w:lang w:bidi="en-US"/>
            </w:rPr>
            <w:t>这款小巧精致的</w:t>
          </w:r>
          <w:r w:rsidR="00D47CE5">
            <w:rPr>
              <w:rFonts w:asciiTheme="majorHAnsi" w:eastAsiaTheme="majorEastAsia" w:hAnsiTheme="majorHAnsi" w:cstheme="majorBidi" w:hint="eastAsia"/>
              <w:sz w:val="24"/>
              <w:szCs w:val="24"/>
              <w:lang w:bidi="en-US"/>
            </w:rPr>
            <w:t>Qt</w:t>
          </w:r>
          <w:r w:rsidR="00D47CE5">
            <w:rPr>
              <w:rFonts w:asciiTheme="majorHAnsi" w:eastAsiaTheme="majorEastAsia" w:hAnsiTheme="majorHAnsi" w:cstheme="majorBidi" w:hint="eastAsia"/>
              <w:sz w:val="24"/>
              <w:szCs w:val="24"/>
              <w:lang w:bidi="en-US"/>
            </w:rPr>
            <w:t>绑定，只链接了不多的</w:t>
          </w:r>
          <w:r w:rsidR="00D47CE5">
            <w:rPr>
              <w:rFonts w:asciiTheme="majorHAnsi" w:eastAsiaTheme="majorEastAsia" w:hAnsiTheme="majorHAnsi" w:cstheme="majorBidi" w:hint="eastAsia"/>
              <w:sz w:val="24"/>
              <w:szCs w:val="24"/>
              <w:lang w:bidi="en-US"/>
            </w:rPr>
            <w:t>Qt</w:t>
          </w:r>
          <w:r w:rsidR="00D47CE5">
            <w:rPr>
              <w:rFonts w:asciiTheme="majorHAnsi" w:eastAsiaTheme="majorEastAsia" w:hAnsiTheme="majorHAnsi" w:cstheme="majorBidi" w:hint="eastAsia"/>
              <w:sz w:val="24"/>
              <w:szCs w:val="24"/>
              <w:lang w:bidi="en-US"/>
            </w:rPr>
            <w:t>模块，使得整个应用具备</w:t>
          </w:r>
          <w:proofErr w:type="gramStart"/>
          <w:r w:rsidR="00D47CE5">
            <w:rPr>
              <w:rFonts w:asciiTheme="majorHAnsi" w:eastAsiaTheme="majorEastAsia" w:hAnsiTheme="majorHAnsi" w:cstheme="majorBidi" w:hint="eastAsia"/>
              <w:sz w:val="24"/>
              <w:szCs w:val="24"/>
              <w:lang w:bidi="en-US"/>
            </w:rPr>
            <w:t>了变</w:t>
          </w:r>
          <w:proofErr w:type="gramEnd"/>
          <w:r w:rsidR="00D47CE5">
            <w:rPr>
              <w:rFonts w:asciiTheme="majorHAnsi" w:eastAsiaTheme="majorEastAsia" w:hAnsiTheme="majorHAnsi" w:cstheme="majorBidi" w:hint="eastAsia"/>
              <w:sz w:val="24"/>
              <w:szCs w:val="24"/>
              <w:lang w:bidi="en-US"/>
            </w:rPr>
            <w:t>得小巧，</w:t>
          </w:r>
          <w:proofErr w:type="gramStart"/>
          <w:r w:rsidR="00D47CE5">
            <w:rPr>
              <w:rFonts w:asciiTheme="majorHAnsi" w:eastAsiaTheme="majorEastAsia" w:hAnsiTheme="majorHAnsi" w:cstheme="majorBidi" w:hint="eastAsia"/>
              <w:sz w:val="24"/>
              <w:szCs w:val="24"/>
              <w:lang w:bidi="en-US"/>
            </w:rPr>
            <w:t>编译</w:t>
          </w:r>
          <w:proofErr w:type="gramEnd"/>
          <w:r w:rsidR="00D47CE5">
            <w:rPr>
              <w:rFonts w:asciiTheme="majorHAnsi" w:eastAsiaTheme="majorEastAsia" w:hAnsiTheme="majorHAnsi" w:cstheme="majorBidi" w:hint="eastAsia"/>
              <w:sz w:val="24"/>
              <w:szCs w:val="24"/>
              <w:lang w:bidi="en-US"/>
            </w:rPr>
            <w:t>快的特点。</w:t>
          </w:r>
        </w:p>
        <w:p w:rsidR="00D47CE5" w:rsidRDefault="00D47CE5">
          <w:pPr>
            <w:ind w:firstLineChars="200" w:firstLine="480"/>
            <w:rPr>
              <w:rFonts w:asciiTheme="majorHAnsi" w:eastAsiaTheme="majorEastAsia" w:hAnsiTheme="majorHAnsi" w:cstheme="majorBidi"/>
              <w:sz w:val="24"/>
              <w:szCs w:val="24"/>
              <w:lang w:bidi="en-US"/>
            </w:rPr>
          </w:pPr>
          <w:r>
            <w:rPr>
              <w:rFonts w:asciiTheme="majorHAnsi" w:eastAsiaTheme="majorEastAsia" w:hAnsiTheme="majorHAnsi" w:cstheme="majorBidi" w:hint="eastAsia"/>
              <w:sz w:val="24"/>
              <w:szCs w:val="24"/>
              <w:lang w:bidi="en-US"/>
            </w:rPr>
            <w:t>项目</w:t>
          </w:r>
          <w:r w:rsidR="00B60BE5">
            <w:rPr>
              <w:rFonts w:asciiTheme="majorHAnsi" w:eastAsiaTheme="majorEastAsia" w:hAnsiTheme="majorHAnsi" w:cstheme="majorBidi" w:hint="eastAsia"/>
              <w:sz w:val="24"/>
              <w:szCs w:val="24"/>
              <w:lang w:bidi="en-US"/>
            </w:rPr>
            <w:t>的目标是实现全平台直播助手，</w:t>
          </w:r>
          <w:r>
            <w:rPr>
              <w:rFonts w:asciiTheme="majorHAnsi" w:eastAsiaTheme="majorEastAsia" w:hAnsiTheme="majorHAnsi" w:cstheme="majorBidi" w:hint="eastAsia"/>
              <w:sz w:val="24"/>
              <w:szCs w:val="24"/>
              <w:lang w:bidi="en-US"/>
            </w:rPr>
            <w:t>目前仅实现了</w:t>
          </w:r>
          <w:proofErr w:type="spellStart"/>
          <w:r>
            <w:rPr>
              <w:rFonts w:asciiTheme="majorHAnsi" w:eastAsiaTheme="majorEastAsia" w:hAnsiTheme="majorHAnsi" w:cstheme="majorBidi" w:hint="eastAsia"/>
              <w:sz w:val="24"/>
              <w:szCs w:val="24"/>
              <w:lang w:bidi="en-US"/>
            </w:rPr>
            <w:t>Bili</w:t>
          </w:r>
          <w:r>
            <w:rPr>
              <w:rFonts w:asciiTheme="majorHAnsi" w:eastAsiaTheme="majorEastAsia" w:hAnsiTheme="majorHAnsi" w:cstheme="majorBidi"/>
              <w:sz w:val="24"/>
              <w:szCs w:val="24"/>
              <w:lang w:bidi="en-US"/>
            </w:rPr>
            <w:t>B</w:t>
          </w:r>
          <w:r>
            <w:rPr>
              <w:rFonts w:asciiTheme="majorHAnsi" w:eastAsiaTheme="majorEastAsia" w:hAnsiTheme="majorHAnsi" w:cstheme="majorBidi" w:hint="eastAsia"/>
              <w:sz w:val="24"/>
              <w:szCs w:val="24"/>
              <w:lang w:bidi="en-US"/>
            </w:rPr>
            <w:t>ili</w:t>
          </w:r>
          <w:proofErr w:type="spellEnd"/>
          <w:r>
            <w:rPr>
              <w:rFonts w:asciiTheme="majorHAnsi" w:eastAsiaTheme="majorEastAsia" w:hAnsiTheme="majorHAnsi" w:cstheme="majorBidi" w:hint="eastAsia"/>
              <w:sz w:val="24"/>
              <w:szCs w:val="24"/>
              <w:lang w:bidi="en-US"/>
            </w:rPr>
            <w:t>平台的直播相关需求，后续会实现</w:t>
          </w:r>
          <w:r w:rsidR="00B60BE5">
            <w:rPr>
              <w:rFonts w:asciiTheme="majorHAnsi" w:eastAsiaTheme="majorEastAsia" w:hAnsiTheme="majorHAnsi" w:cstheme="majorBidi" w:hint="eastAsia"/>
              <w:sz w:val="24"/>
              <w:szCs w:val="24"/>
              <w:lang w:bidi="en-US"/>
            </w:rPr>
            <w:t>更多的平台，</w:t>
          </w:r>
          <w:r>
            <w:rPr>
              <w:rFonts w:asciiTheme="majorHAnsi" w:eastAsiaTheme="majorEastAsia" w:hAnsiTheme="majorHAnsi" w:cstheme="majorBidi" w:hint="eastAsia"/>
              <w:sz w:val="24"/>
              <w:szCs w:val="24"/>
              <w:lang w:bidi="en-US"/>
            </w:rPr>
            <w:t>以“选择平台”的方式</w:t>
          </w:r>
          <w:r w:rsidR="00B60BE5">
            <w:rPr>
              <w:rFonts w:asciiTheme="majorHAnsi" w:eastAsiaTheme="majorEastAsia" w:hAnsiTheme="majorHAnsi" w:cstheme="majorBidi" w:hint="eastAsia"/>
              <w:sz w:val="24"/>
              <w:szCs w:val="24"/>
              <w:lang w:bidi="en-US"/>
            </w:rPr>
            <w:t>进行选择接入。</w:t>
          </w:r>
        </w:p>
        <w:p w:rsidR="001415A5" w:rsidRDefault="001415A5">
          <w:pPr>
            <w:ind w:firstLineChars="100" w:firstLine="240"/>
            <w:rPr>
              <w:rFonts w:asciiTheme="majorHAnsi" w:eastAsiaTheme="majorEastAsia" w:hAnsiTheme="majorHAnsi" w:cstheme="majorBidi"/>
              <w:sz w:val="24"/>
              <w:szCs w:val="24"/>
              <w:lang w:bidi="en-US"/>
            </w:rPr>
          </w:pPr>
        </w:p>
        <w:p w:rsidR="001415A5" w:rsidRDefault="001415A5">
          <w:pPr>
            <w:ind w:firstLineChars="100" w:firstLine="240"/>
            <w:rPr>
              <w:rFonts w:asciiTheme="majorHAnsi" w:eastAsiaTheme="majorEastAsia" w:hAnsiTheme="majorHAnsi" w:cstheme="majorBidi"/>
              <w:sz w:val="24"/>
              <w:szCs w:val="24"/>
              <w:lang w:bidi="en-US"/>
            </w:rPr>
          </w:pPr>
        </w:p>
        <w:p w:rsidR="001415A5" w:rsidRDefault="001415A5">
          <w:pPr>
            <w:ind w:firstLineChars="100" w:firstLine="240"/>
            <w:rPr>
              <w:rFonts w:asciiTheme="majorHAnsi" w:eastAsiaTheme="majorEastAsia" w:hAnsiTheme="majorHAnsi" w:cstheme="majorBidi"/>
              <w:sz w:val="24"/>
              <w:szCs w:val="24"/>
              <w:lang w:bidi="en-US"/>
            </w:rPr>
          </w:pPr>
        </w:p>
        <w:p w:rsidR="001415A5" w:rsidRDefault="001415A5">
          <w:pPr>
            <w:ind w:firstLineChars="100" w:firstLine="240"/>
            <w:rPr>
              <w:rFonts w:asciiTheme="majorHAnsi" w:eastAsiaTheme="majorEastAsia" w:hAnsiTheme="majorHAnsi" w:cstheme="majorBidi"/>
              <w:sz w:val="24"/>
              <w:szCs w:val="24"/>
              <w:lang w:bidi="en-US"/>
            </w:rPr>
          </w:pPr>
        </w:p>
        <w:p w:rsidR="001415A5" w:rsidRDefault="001415A5">
          <w:pPr>
            <w:ind w:firstLineChars="100" w:firstLine="240"/>
            <w:rPr>
              <w:rFonts w:asciiTheme="majorHAnsi" w:eastAsiaTheme="majorEastAsia" w:hAnsiTheme="majorHAnsi" w:cstheme="majorBidi"/>
              <w:sz w:val="24"/>
              <w:szCs w:val="24"/>
              <w:lang w:bidi="en-US"/>
            </w:rPr>
          </w:pPr>
        </w:p>
        <w:p w:rsidR="001415A5" w:rsidRDefault="001415A5">
          <w:pPr>
            <w:ind w:firstLineChars="100" w:firstLine="240"/>
            <w:rPr>
              <w:rFonts w:asciiTheme="majorHAnsi" w:eastAsiaTheme="majorEastAsia" w:hAnsiTheme="majorHAnsi" w:cstheme="majorBidi"/>
              <w:sz w:val="24"/>
              <w:szCs w:val="24"/>
              <w:lang w:bidi="en-US"/>
            </w:rPr>
          </w:pPr>
        </w:p>
        <w:p w:rsidR="001415A5" w:rsidRDefault="001415A5">
          <w:pPr>
            <w:ind w:firstLineChars="100" w:firstLine="240"/>
            <w:rPr>
              <w:rFonts w:asciiTheme="majorHAnsi" w:eastAsiaTheme="majorEastAsia" w:hAnsiTheme="majorHAnsi" w:cstheme="majorBidi"/>
              <w:sz w:val="24"/>
              <w:szCs w:val="24"/>
              <w:lang w:bidi="en-US"/>
            </w:rPr>
          </w:pPr>
        </w:p>
        <w:p w:rsidR="001415A5" w:rsidRDefault="001415A5">
          <w:pPr>
            <w:ind w:firstLineChars="100" w:firstLine="240"/>
            <w:rPr>
              <w:rFonts w:asciiTheme="majorHAnsi" w:eastAsiaTheme="majorEastAsia" w:hAnsiTheme="majorHAnsi" w:cstheme="majorBidi"/>
              <w:sz w:val="24"/>
              <w:szCs w:val="24"/>
              <w:lang w:bidi="en-US"/>
            </w:rPr>
          </w:pPr>
        </w:p>
        <w:p w:rsidR="001415A5" w:rsidRDefault="001415A5">
          <w:pPr>
            <w:ind w:firstLineChars="100" w:firstLine="240"/>
            <w:rPr>
              <w:rFonts w:asciiTheme="majorHAnsi" w:eastAsiaTheme="majorEastAsia" w:hAnsiTheme="majorHAnsi" w:cstheme="majorBidi"/>
              <w:sz w:val="24"/>
              <w:szCs w:val="24"/>
              <w:lang w:bidi="en-US"/>
            </w:rPr>
          </w:pPr>
        </w:p>
        <w:p w:rsidR="001415A5" w:rsidRDefault="001415A5">
          <w:pPr>
            <w:ind w:firstLineChars="100" w:firstLine="240"/>
            <w:rPr>
              <w:rFonts w:asciiTheme="majorHAnsi" w:eastAsiaTheme="majorEastAsia" w:hAnsiTheme="majorHAnsi" w:cstheme="majorBidi"/>
              <w:sz w:val="24"/>
              <w:szCs w:val="24"/>
              <w:lang w:bidi="en-US"/>
            </w:rPr>
          </w:pPr>
        </w:p>
        <w:p w:rsidR="001415A5" w:rsidRDefault="001415A5">
          <w:pPr>
            <w:ind w:firstLineChars="100" w:firstLine="240"/>
            <w:rPr>
              <w:rFonts w:asciiTheme="majorHAnsi" w:eastAsiaTheme="majorEastAsia" w:hAnsiTheme="majorHAnsi" w:cstheme="majorBidi"/>
              <w:sz w:val="24"/>
              <w:szCs w:val="24"/>
              <w:lang w:bidi="en-US"/>
            </w:rPr>
          </w:pPr>
        </w:p>
        <w:p w:rsidR="001415A5" w:rsidRDefault="001415A5">
          <w:pPr>
            <w:ind w:firstLineChars="100" w:firstLine="240"/>
            <w:rPr>
              <w:rFonts w:asciiTheme="majorHAnsi" w:eastAsiaTheme="majorEastAsia" w:hAnsiTheme="majorHAnsi" w:cstheme="majorBidi"/>
              <w:sz w:val="24"/>
              <w:szCs w:val="24"/>
              <w:lang w:bidi="en-US"/>
            </w:rPr>
          </w:pPr>
        </w:p>
        <w:p w:rsidR="001415A5" w:rsidRDefault="001415A5">
          <w:pPr>
            <w:ind w:firstLineChars="100" w:firstLine="240"/>
            <w:rPr>
              <w:rFonts w:asciiTheme="majorHAnsi" w:eastAsiaTheme="majorEastAsia" w:hAnsiTheme="majorHAnsi" w:cstheme="majorBidi"/>
              <w:sz w:val="24"/>
              <w:szCs w:val="24"/>
              <w:lang w:bidi="en-US"/>
            </w:rPr>
          </w:pPr>
        </w:p>
        <w:p w:rsidR="001415A5" w:rsidRDefault="001415A5">
          <w:pPr>
            <w:ind w:firstLineChars="100" w:firstLine="240"/>
            <w:rPr>
              <w:rFonts w:asciiTheme="majorHAnsi" w:eastAsiaTheme="majorEastAsia" w:hAnsiTheme="majorHAnsi" w:cstheme="majorBidi"/>
              <w:sz w:val="24"/>
              <w:szCs w:val="24"/>
              <w:lang w:bidi="en-US"/>
            </w:rPr>
          </w:pPr>
        </w:p>
        <w:p w:rsidR="001415A5" w:rsidRDefault="009906C3">
          <w:pPr>
            <w:pStyle w:val="1"/>
            <w:widowControl w:val="0"/>
            <w:pBdr>
              <w:bottom w:val="none" w:sz="0" w:space="0" w:color="auto"/>
            </w:pBdr>
            <w:spacing w:beforeLines="150" w:afterLines="100" w:after="240" w:line="240" w:lineRule="auto"/>
            <w:jc w:val="center"/>
            <w:rPr>
              <w:rFonts w:ascii="Times New Roman" w:eastAsia="黑体" w:hAnsi="Times New Roman" w:cs="Times New Roman"/>
              <w:b w:val="0"/>
              <w:bCs w:val="0"/>
              <w:smallCaps w:val="0"/>
              <w:kern w:val="44"/>
              <w:sz w:val="44"/>
              <w:szCs w:val="20"/>
            </w:rPr>
          </w:pPr>
          <w:bookmarkStart w:id="12" w:name="_Toc24517"/>
          <w:bookmarkStart w:id="13" w:name="_Toc38544900"/>
          <w:r>
            <w:rPr>
              <w:rFonts w:ascii="Times New Roman" w:eastAsia="黑体" w:hAnsi="Times New Roman" w:cs="Times New Roman" w:hint="eastAsia"/>
              <w:b w:val="0"/>
              <w:bCs w:val="0"/>
              <w:smallCaps w:val="0"/>
              <w:kern w:val="44"/>
              <w:sz w:val="44"/>
              <w:szCs w:val="20"/>
            </w:rPr>
            <w:t>三、技术支持</w:t>
          </w:r>
          <w:bookmarkEnd w:id="12"/>
          <w:bookmarkEnd w:id="13"/>
        </w:p>
        <w:p w:rsidR="001415A5" w:rsidRDefault="009906C3">
          <w:pPr>
            <w:pStyle w:val="aff5"/>
            <w:ind w:firstLineChars="0" w:firstLine="0"/>
            <w:rPr>
              <w:rFonts w:asciiTheme="majorHAnsi" w:eastAsiaTheme="majorEastAsia" w:hAnsiTheme="majorHAnsi" w:cstheme="majorBidi"/>
              <w:sz w:val="36"/>
              <w:szCs w:val="36"/>
            </w:rPr>
          </w:pPr>
          <w:r>
            <w:rPr>
              <w:rFonts w:asciiTheme="majorHAnsi" w:eastAsiaTheme="majorEastAsia" w:hAnsiTheme="majorHAnsi" w:cstheme="majorBidi" w:hint="eastAsia"/>
              <w:sz w:val="36"/>
              <w:szCs w:val="36"/>
            </w:rPr>
            <w:t xml:space="preserve">        </w:t>
          </w:r>
          <w:r>
            <w:rPr>
              <w:rFonts w:asciiTheme="majorHAnsi" w:eastAsiaTheme="majorEastAsia" w:hAnsiTheme="majorHAnsi" w:cstheme="majorBidi" w:hint="eastAsia"/>
              <w:color w:val="0000FF"/>
              <w:sz w:val="36"/>
              <w:szCs w:val="36"/>
            </w:rPr>
            <w:t xml:space="preserve"> </w:t>
          </w:r>
          <w:r>
            <w:rPr>
              <w:rFonts w:asciiTheme="majorHAnsi" w:eastAsiaTheme="majorEastAsia" w:hAnsiTheme="majorHAnsi" w:cstheme="majorBidi"/>
              <w:noProof/>
              <w:sz w:val="36"/>
              <w:szCs w:val="36"/>
            </w:rPr>
            <w:drawing>
              <wp:inline distT="0" distB="0" distL="0" distR="0">
                <wp:extent cx="4160520" cy="1844040"/>
                <wp:effectExtent l="0" t="0" r="1143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1415A5" w:rsidRDefault="009906C3">
          <w:pPr>
            <w:pStyle w:val="aff5"/>
            <w:ind w:firstLineChars="0" w:firstLine="0"/>
            <w:jc w:val="center"/>
            <w:rPr>
              <w:rFonts w:asciiTheme="majorHAnsi" w:eastAsiaTheme="majorEastAsia" w:hAnsiTheme="majorHAnsi" w:cstheme="majorBidi"/>
              <w:sz w:val="36"/>
              <w:szCs w:val="36"/>
            </w:rPr>
          </w:pPr>
          <w:r>
            <w:rPr>
              <w:rFonts w:asciiTheme="majorHAnsi" w:eastAsiaTheme="majorEastAsia" w:hAnsiTheme="majorHAnsi" w:cstheme="majorBidi" w:hint="eastAsia"/>
              <w:sz w:val="36"/>
              <w:szCs w:val="36"/>
            </w:rPr>
            <w:t>图</w:t>
          </w:r>
          <w:r>
            <w:rPr>
              <w:rFonts w:asciiTheme="majorHAnsi" w:eastAsiaTheme="majorEastAsia" w:hAnsiTheme="majorHAnsi" w:cstheme="majorBidi" w:hint="eastAsia"/>
              <w:sz w:val="36"/>
              <w:szCs w:val="36"/>
            </w:rPr>
            <w:t>3.1</w:t>
          </w:r>
        </w:p>
        <w:p w:rsidR="001415A5" w:rsidRDefault="009906C3">
          <w:pPr>
            <w:pStyle w:val="aff5"/>
            <w:ind w:firstLineChars="0" w:firstLine="0"/>
            <w:rPr>
              <w:rFonts w:asciiTheme="majorHAnsi" w:eastAsiaTheme="majorEastAsia" w:hAnsiTheme="majorHAnsi" w:cstheme="majorBidi"/>
              <w:sz w:val="36"/>
              <w:szCs w:val="36"/>
            </w:rPr>
          </w:pPr>
          <w:r>
            <w:rPr>
              <w:rFonts w:asciiTheme="majorHAnsi" w:eastAsiaTheme="majorEastAsia" w:hAnsiTheme="majorHAnsi" w:cstheme="majorBidi" w:hint="eastAsia"/>
              <w:sz w:val="24"/>
              <w:szCs w:val="24"/>
              <w:lang w:bidi="en-US"/>
            </w:rPr>
            <w:t>如图</w:t>
          </w:r>
          <w:r>
            <w:rPr>
              <w:rFonts w:asciiTheme="majorHAnsi" w:eastAsiaTheme="majorEastAsia" w:hAnsiTheme="majorHAnsi" w:cstheme="majorBidi" w:hint="eastAsia"/>
              <w:sz w:val="24"/>
              <w:szCs w:val="24"/>
              <w:lang w:bidi="en-US"/>
            </w:rPr>
            <w:t>3.1</w:t>
          </w:r>
          <w:r>
            <w:rPr>
              <w:rFonts w:asciiTheme="majorHAnsi" w:eastAsiaTheme="majorEastAsia" w:hAnsiTheme="majorHAnsi" w:cstheme="majorBidi" w:hint="eastAsia"/>
              <w:sz w:val="24"/>
              <w:szCs w:val="24"/>
              <w:lang w:bidi="en-US"/>
            </w:rPr>
            <w:t>所示，“</w:t>
          </w:r>
          <w:r w:rsidR="00497D22">
            <w:rPr>
              <w:rFonts w:asciiTheme="majorHAnsi" w:eastAsiaTheme="majorEastAsia" w:hAnsiTheme="majorHAnsi" w:cstheme="majorBidi" w:hint="eastAsia"/>
              <w:sz w:val="24"/>
              <w:szCs w:val="24"/>
              <w:lang w:bidi="en-US"/>
            </w:rPr>
            <w:t>Walnuts</w:t>
          </w:r>
          <w:r>
            <w:rPr>
              <w:rFonts w:asciiTheme="majorHAnsi" w:eastAsiaTheme="majorEastAsia" w:hAnsiTheme="majorHAnsi" w:cstheme="majorBidi" w:hint="eastAsia"/>
              <w:sz w:val="24"/>
              <w:szCs w:val="24"/>
              <w:lang w:bidi="en-US"/>
            </w:rPr>
            <w:t>”应用的技术支持分为</w:t>
          </w:r>
          <w:r>
            <w:rPr>
              <w:rFonts w:asciiTheme="majorHAnsi" w:eastAsiaTheme="majorEastAsia" w:hAnsiTheme="majorHAnsi" w:cstheme="majorBidi" w:hint="eastAsia"/>
              <w:sz w:val="24"/>
              <w:szCs w:val="24"/>
              <w:lang w:bidi="en-US"/>
            </w:rPr>
            <w:t>CGO</w:t>
          </w:r>
          <w:r>
            <w:rPr>
              <w:rFonts w:asciiTheme="majorHAnsi" w:eastAsiaTheme="majorEastAsia" w:hAnsiTheme="majorHAnsi" w:cstheme="majorBidi" w:hint="eastAsia"/>
              <w:sz w:val="24"/>
              <w:szCs w:val="24"/>
              <w:lang w:bidi="en-US"/>
            </w:rPr>
            <w:t>，</w:t>
          </w:r>
          <w:r>
            <w:rPr>
              <w:rFonts w:asciiTheme="majorHAnsi" w:eastAsiaTheme="majorEastAsia" w:hAnsiTheme="majorHAnsi" w:cstheme="majorBidi" w:hint="eastAsia"/>
              <w:sz w:val="24"/>
              <w:szCs w:val="24"/>
              <w:lang w:bidi="en-US"/>
            </w:rPr>
            <w:t xml:space="preserve"> QML</w:t>
          </w:r>
          <w:r>
            <w:rPr>
              <w:rFonts w:asciiTheme="majorHAnsi" w:eastAsiaTheme="majorEastAsia" w:hAnsiTheme="majorHAnsi" w:cstheme="majorBidi" w:hint="eastAsia"/>
              <w:sz w:val="24"/>
              <w:szCs w:val="24"/>
              <w:lang w:bidi="en-US"/>
            </w:rPr>
            <w:t>和</w:t>
          </w:r>
          <w:r>
            <w:rPr>
              <w:rFonts w:asciiTheme="majorHAnsi" w:eastAsiaTheme="majorEastAsia" w:hAnsiTheme="majorHAnsi" w:cstheme="majorBidi" w:hint="eastAsia"/>
              <w:sz w:val="24"/>
              <w:szCs w:val="24"/>
              <w:lang w:bidi="en-US"/>
            </w:rPr>
            <w:t>Qt</w:t>
          </w:r>
          <w:r>
            <w:rPr>
              <w:rFonts w:asciiTheme="majorHAnsi" w:eastAsiaTheme="majorEastAsia" w:hAnsiTheme="majorHAnsi" w:cstheme="majorBidi" w:hint="eastAsia"/>
              <w:sz w:val="24"/>
              <w:szCs w:val="24"/>
              <w:lang w:bidi="en-US"/>
            </w:rPr>
            <w:t>三方面。详细介绍如下。</w:t>
          </w:r>
        </w:p>
        <w:p w:rsidR="001424E9" w:rsidRPr="001424E9" w:rsidRDefault="009906C3" w:rsidP="001424E9">
          <w:pPr>
            <w:pStyle w:val="2"/>
            <w:widowControl w:val="0"/>
            <w:spacing w:beforeLines="50" w:before="120" w:line="240" w:lineRule="auto"/>
            <w:rPr>
              <w:rFonts w:ascii="Times New Roman" w:eastAsia="宋体" w:hAnsi="Times New Roman" w:cs="Times New Roman" w:hint="eastAsia"/>
              <w:smallCaps w:val="0"/>
              <w:kern w:val="2"/>
              <w:sz w:val="32"/>
              <w:szCs w:val="32"/>
            </w:rPr>
          </w:pPr>
          <w:bookmarkStart w:id="14" w:name="_Toc3768"/>
          <w:bookmarkStart w:id="15" w:name="_Toc38544901"/>
          <w:r>
            <w:rPr>
              <w:rFonts w:ascii="Times New Roman" w:eastAsia="宋体" w:hAnsi="Times New Roman" w:cs="Times New Roman" w:hint="eastAsia"/>
              <w:smallCaps w:val="0"/>
              <w:kern w:val="2"/>
              <w:sz w:val="32"/>
              <w:szCs w:val="32"/>
            </w:rPr>
            <w:t>3.1</w:t>
          </w:r>
          <w:r>
            <w:rPr>
              <w:rFonts w:ascii="Times New Roman" w:eastAsia="宋体" w:hAnsi="Times New Roman" w:cs="Times New Roman"/>
              <w:smallCaps w:val="0"/>
              <w:kern w:val="2"/>
              <w:sz w:val="32"/>
              <w:szCs w:val="32"/>
            </w:rPr>
            <w:t xml:space="preserve"> </w:t>
          </w:r>
          <w:bookmarkEnd w:id="14"/>
          <w:r>
            <w:rPr>
              <w:rFonts w:ascii="Times New Roman" w:eastAsia="宋体" w:hAnsi="Times New Roman" w:cs="Times New Roman" w:hint="eastAsia"/>
              <w:smallCaps w:val="0"/>
              <w:kern w:val="2"/>
              <w:sz w:val="32"/>
              <w:szCs w:val="32"/>
            </w:rPr>
            <w:t>CGO</w:t>
          </w:r>
          <w:bookmarkEnd w:id="15"/>
        </w:p>
        <w:p w:rsidR="00FA7F6D" w:rsidRPr="001424E9" w:rsidRDefault="009906C3" w:rsidP="00741091">
          <w:pPr>
            <w:ind w:firstLineChars="200" w:firstLine="440"/>
            <w:rPr>
              <w:rFonts w:cs="Times New Roman" w:hint="eastAsia"/>
              <w:kern w:val="2"/>
              <w:sz w:val="32"/>
              <w:szCs w:val="32"/>
            </w:rPr>
          </w:pPr>
          <w:r w:rsidRPr="001424E9">
            <w:rPr>
              <w:rFonts w:hint="eastAsia"/>
            </w:rPr>
            <w:t>CGO</w:t>
          </w:r>
          <w:r w:rsidR="00FA7F6D" w:rsidRPr="001424E9">
            <w:rPr>
              <w:rFonts w:hint="eastAsia"/>
            </w:rPr>
            <w:t>提供了</w:t>
          </w:r>
          <w:r w:rsidR="00FA7F6D" w:rsidRPr="001424E9">
            <w:rPr>
              <w:rFonts w:hint="eastAsia"/>
            </w:rPr>
            <w:t>Go</w:t>
          </w:r>
          <w:r w:rsidR="00FA7F6D" w:rsidRPr="001424E9">
            <w:rPr>
              <w:rFonts w:hint="eastAsia"/>
            </w:rPr>
            <w:t>代码与</w:t>
          </w:r>
          <w:r w:rsidR="00FA7F6D" w:rsidRPr="001424E9">
            <w:rPr>
              <w:rFonts w:hint="eastAsia"/>
            </w:rPr>
            <w:t>C</w:t>
          </w:r>
          <w:r w:rsidR="00FA7F6D" w:rsidRPr="001424E9">
            <w:rPr>
              <w:rFonts w:hint="eastAsia"/>
            </w:rPr>
            <w:t>代码相互调用的机制，</w:t>
          </w:r>
          <w:r w:rsidRPr="001424E9">
            <w:rPr>
              <w:rFonts w:hint="eastAsia"/>
            </w:rPr>
            <w:t>是</w:t>
          </w:r>
          <w:r w:rsidRPr="001424E9">
            <w:rPr>
              <w:rFonts w:hint="eastAsia"/>
            </w:rPr>
            <w:t>Go</w:t>
          </w:r>
          <w:r w:rsidRPr="001424E9">
            <w:rPr>
              <w:rFonts w:hint="eastAsia"/>
            </w:rPr>
            <w:t>语言的特性之一</w:t>
          </w:r>
          <w:r w:rsidR="007107FA" w:rsidRPr="001424E9">
            <w:rPr>
              <w:rFonts w:hint="eastAsia"/>
            </w:rPr>
            <w:t>，这是让</w:t>
          </w:r>
          <w:r w:rsidR="007107FA" w:rsidRPr="001424E9">
            <w:rPr>
              <w:rFonts w:hint="eastAsia"/>
            </w:rPr>
            <w:t>Go</w:t>
          </w:r>
          <w:r w:rsidR="007107FA" w:rsidRPr="001424E9">
            <w:rPr>
              <w:rFonts w:hint="eastAsia"/>
            </w:rPr>
            <w:t>实现跨</w:t>
          </w:r>
          <w:r w:rsidR="007107FA" w:rsidRPr="001424E9">
            <w:rPr>
              <w:rFonts w:hint="eastAsia"/>
            </w:rPr>
            <w:t>i</w:t>
          </w:r>
          <w:r w:rsidR="007107FA" w:rsidRPr="001424E9">
            <w:t>OS</w:t>
          </w:r>
          <w:r w:rsidR="007107FA" w:rsidRPr="001424E9">
            <w:rPr>
              <w:rFonts w:hint="eastAsia"/>
            </w:rPr>
            <w:t>和</w:t>
          </w:r>
          <w:r w:rsidR="007107FA" w:rsidRPr="001424E9">
            <w:rPr>
              <w:rFonts w:hint="eastAsia"/>
            </w:rPr>
            <w:t>Android</w:t>
          </w:r>
          <w:r w:rsidR="007107FA" w:rsidRPr="001424E9">
            <w:rPr>
              <w:rFonts w:hint="eastAsia"/>
            </w:rPr>
            <w:t>平台的关键，实现了</w:t>
          </w:r>
          <w:r w:rsidR="007107FA" w:rsidRPr="001424E9">
            <w:rPr>
              <w:rFonts w:hint="eastAsia"/>
            </w:rPr>
            <w:t>Go</w:t>
          </w:r>
          <w:r w:rsidR="007107FA" w:rsidRPr="001424E9">
            <w:rPr>
              <w:rFonts w:hint="eastAsia"/>
            </w:rPr>
            <w:t>程序与</w:t>
          </w:r>
          <w:r w:rsidR="007107FA" w:rsidRPr="001424E9">
            <w:rPr>
              <w:rFonts w:hint="eastAsia"/>
            </w:rPr>
            <w:t>C</w:t>
          </w:r>
          <w:r w:rsidR="007107FA" w:rsidRPr="001424E9">
            <w:rPr>
              <w:rFonts w:hint="eastAsia"/>
            </w:rPr>
            <w:t>的跨类库操作。</w:t>
          </w:r>
        </w:p>
        <w:p w:rsidR="001415A5" w:rsidRPr="00AC5407" w:rsidRDefault="009906C3" w:rsidP="00741091">
          <w:pPr>
            <w:rPr>
              <w:rFonts w:asciiTheme="minorEastAsia" w:hAnsiTheme="minorEastAsia" w:cstheme="majorBidi"/>
              <w:sz w:val="24"/>
              <w:szCs w:val="24"/>
            </w:rPr>
          </w:pPr>
          <w:r w:rsidRPr="001424E9">
            <w:rPr>
              <w:rFonts w:asciiTheme="minorEastAsia" w:hAnsiTheme="minorEastAsia" w:cstheme="majorBidi" w:hint="eastAsia"/>
              <w:sz w:val="24"/>
              <w:szCs w:val="24"/>
            </w:rPr>
            <w:t xml:space="preserve">  </w:t>
          </w:r>
          <w:r w:rsidR="00741091">
            <w:rPr>
              <w:rFonts w:asciiTheme="minorEastAsia" w:hAnsiTheme="minorEastAsia" w:cstheme="majorBidi"/>
              <w:sz w:val="24"/>
              <w:szCs w:val="24"/>
            </w:rPr>
            <w:t xml:space="preserve"> </w:t>
          </w:r>
          <w:r w:rsidR="00FA7F6D" w:rsidRPr="001424E9">
            <w:rPr>
              <w:rFonts w:asciiTheme="minorEastAsia" w:hAnsiTheme="minorEastAsia" w:cstheme="majorBidi" w:hint="eastAsia"/>
              <w:sz w:val="24"/>
              <w:szCs w:val="24"/>
            </w:rPr>
            <w:t>通过</w:t>
          </w:r>
          <w:r w:rsidRPr="001424E9">
            <w:rPr>
              <w:rFonts w:asciiTheme="minorEastAsia" w:hAnsiTheme="minorEastAsia" w:cstheme="majorBidi" w:hint="eastAsia"/>
              <w:sz w:val="24"/>
              <w:szCs w:val="24"/>
            </w:rPr>
            <w:t>导入一个“伪包C”，能够写入正常的Go代码来调用CGO。接下来，Go的代码就可以引用一些类型，例如</w:t>
          </w:r>
          <w:proofErr w:type="spellStart"/>
          <w:r w:rsidRPr="001424E9">
            <w:rPr>
              <w:rFonts w:asciiTheme="minorEastAsia" w:hAnsiTheme="minorEastAsia" w:cstheme="majorBidi" w:hint="eastAsia"/>
              <w:sz w:val="24"/>
              <w:szCs w:val="24"/>
            </w:rPr>
            <w:t>C.size_t</w:t>
          </w:r>
          <w:proofErr w:type="spellEnd"/>
          <w:r w:rsidRPr="001424E9">
            <w:rPr>
              <w:rFonts w:asciiTheme="minorEastAsia" w:hAnsiTheme="minorEastAsia" w:cstheme="majorBidi" w:hint="eastAsia"/>
              <w:sz w:val="24"/>
              <w:szCs w:val="24"/>
            </w:rPr>
            <w:t>，一些变量例如</w:t>
          </w:r>
          <w:proofErr w:type="spellStart"/>
          <w:r w:rsidRPr="001424E9">
            <w:rPr>
              <w:rFonts w:asciiTheme="minorEastAsia" w:hAnsiTheme="minorEastAsia" w:cstheme="majorBidi" w:hint="eastAsia"/>
              <w:sz w:val="24"/>
              <w:szCs w:val="24"/>
            </w:rPr>
            <w:t>C.stdout</w:t>
          </w:r>
          <w:proofErr w:type="spellEnd"/>
          <w:r w:rsidRPr="001424E9">
            <w:rPr>
              <w:rFonts w:asciiTheme="minorEastAsia" w:hAnsiTheme="minorEastAsia" w:cstheme="majorBidi" w:hint="eastAsia"/>
              <w:sz w:val="24"/>
              <w:szCs w:val="24"/>
            </w:rPr>
            <w:t>，或者是一些函数，比如</w:t>
          </w:r>
          <w:proofErr w:type="spellStart"/>
          <w:r w:rsidRPr="001424E9">
            <w:rPr>
              <w:rFonts w:asciiTheme="minorEastAsia" w:hAnsiTheme="minorEastAsia" w:cstheme="majorBidi" w:hint="eastAsia"/>
              <w:sz w:val="24"/>
              <w:szCs w:val="24"/>
            </w:rPr>
            <w:t>C.putchar</w:t>
          </w:r>
          <w:proofErr w:type="spellEnd"/>
          <w:r w:rsidRPr="001424E9">
            <w:rPr>
              <w:rFonts w:asciiTheme="minorEastAsia" w:hAnsiTheme="minorEastAsia" w:cstheme="majorBidi" w:hint="eastAsia"/>
              <w:sz w:val="24"/>
              <w:szCs w:val="24"/>
            </w:rPr>
            <w:t>。如果在导入包“C”前紧跟注释，这个注释会被称为“前导”，在编译包的C部分时，会作为文件头部。例如</w:t>
          </w:r>
          <w:r w:rsidRPr="00AC5407">
            <w:rPr>
              <w:rFonts w:asciiTheme="minorEastAsia" w:hAnsiTheme="minorEastAsia" w:cstheme="majorBidi" w:hint="eastAsia"/>
              <w:sz w:val="24"/>
              <w:szCs w:val="24"/>
            </w:rPr>
            <w:t>：</w:t>
          </w:r>
        </w:p>
        <w:p w:rsidR="0004670F" w:rsidRPr="0004670F" w:rsidRDefault="0004670F" w:rsidP="0004670F">
          <w:pPr>
            <w:numPr>
              <w:ilvl w:val="0"/>
              <w:numId w:val="4"/>
            </w:numPr>
            <w:pBdr>
              <w:left w:val="single" w:sz="18" w:space="0" w:color="6CE26C"/>
            </w:pBdr>
            <w:shd w:val="clear" w:color="auto" w:fill="FFFFFF"/>
            <w:spacing w:beforeAutospacing="1" w:after="0" w:afterAutospacing="1" w:line="210" w:lineRule="atLeast"/>
            <w:rPr>
              <w:rFonts w:ascii="Consolas" w:eastAsia="宋体" w:hAnsi="Consolas" w:cs="宋体"/>
              <w:color w:val="5C5C5C"/>
              <w:sz w:val="18"/>
              <w:szCs w:val="18"/>
            </w:rPr>
          </w:pPr>
          <w:r w:rsidRPr="0004670F">
            <w:rPr>
              <w:rFonts w:ascii="Consolas" w:eastAsia="宋体" w:hAnsi="Consolas" w:cs="宋体"/>
              <w:color w:val="008200"/>
              <w:sz w:val="18"/>
              <w:szCs w:val="18"/>
              <w:bdr w:val="none" w:sz="0" w:space="0" w:color="auto" w:frame="1"/>
            </w:rPr>
            <w:t>// #include &lt;</w:t>
          </w:r>
          <w:proofErr w:type="spellStart"/>
          <w:r w:rsidRPr="0004670F">
            <w:rPr>
              <w:rFonts w:ascii="Consolas" w:eastAsia="宋体" w:hAnsi="Consolas" w:cs="宋体"/>
              <w:color w:val="008200"/>
              <w:sz w:val="18"/>
              <w:szCs w:val="18"/>
              <w:bdr w:val="none" w:sz="0" w:space="0" w:color="auto" w:frame="1"/>
            </w:rPr>
            <w:t>stdio.h</w:t>
          </w:r>
          <w:proofErr w:type="spellEnd"/>
          <w:r w:rsidRPr="0004670F">
            <w:rPr>
              <w:rFonts w:ascii="Consolas" w:eastAsia="宋体" w:hAnsi="Consolas" w:cs="宋体"/>
              <w:color w:val="008200"/>
              <w:sz w:val="18"/>
              <w:szCs w:val="18"/>
              <w:bdr w:val="none" w:sz="0" w:space="0" w:color="auto" w:frame="1"/>
            </w:rPr>
            <w:t>&gt;</w:t>
          </w:r>
          <w:r w:rsidRPr="0004670F">
            <w:rPr>
              <w:rFonts w:ascii="Consolas" w:eastAsia="宋体" w:hAnsi="Consolas" w:cs="宋体"/>
              <w:color w:val="000000"/>
              <w:sz w:val="18"/>
              <w:szCs w:val="18"/>
              <w:bdr w:val="none" w:sz="0" w:space="0" w:color="auto" w:frame="1"/>
            </w:rPr>
            <w:t>  </w:t>
          </w:r>
        </w:p>
        <w:p w:rsidR="0004670F" w:rsidRPr="0004670F" w:rsidRDefault="0004670F" w:rsidP="0004670F">
          <w:pPr>
            <w:numPr>
              <w:ilvl w:val="0"/>
              <w:numId w:val="4"/>
            </w:numPr>
            <w:pBdr>
              <w:left w:val="single" w:sz="18" w:space="0" w:color="6CE26C"/>
            </w:pBdr>
            <w:shd w:val="clear" w:color="auto" w:fill="F8F8F8"/>
            <w:spacing w:beforeAutospacing="1" w:after="0" w:afterAutospacing="1" w:line="210" w:lineRule="atLeast"/>
            <w:rPr>
              <w:rFonts w:ascii="Consolas" w:eastAsia="宋体" w:hAnsi="Consolas" w:cs="宋体"/>
              <w:color w:val="5C5C5C"/>
              <w:sz w:val="18"/>
              <w:szCs w:val="18"/>
            </w:rPr>
          </w:pPr>
          <w:r w:rsidRPr="0004670F">
            <w:rPr>
              <w:rFonts w:ascii="Consolas" w:eastAsia="宋体" w:hAnsi="Consolas" w:cs="宋体"/>
              <w:color w:val="008200"/>
              <w:sz w:val="18"/>
              <w:szCs w:val="18"/>
              <w:bdr w:val="none" w:sz="0" w:space="0" w:color="auto" w:frame="1"/>
            </w:rPr>
            <w:t>// #include &lt;</w:t>
          </w:r>
          <w:proofErr w:type="spellStart"/>
          <w:r w:rsidRPr="0004670F">
            <w:rPr>
              <w:rFonts w:ascii="Consolas" w:eastAsia="宋体" w:hAnsi="Consolas" w:cs="宋体"/>
              <w:color w:val="008200"/>
              <w:sz w:val="18"/>
              <w:szCs w:val="18"/>
              <w:bdr w:val="none" w:sz="0" w:space="0" w:color="auto" w:frame="1"/>
            </w:rPr>
            <w:t>errno.h</w:t>
          </w:r>
          <w:proofErr w:type="spellEnd"/>
          <w:r w:rsidRPr="0004670F">
            <w:rPr>
              <w:rFonts w:ascii="Consolas" w:eastAsia="宋体" w:hAnsi="Consolas" w:cs="宋体"/>
              <w:color w:val="008200"/>
              <w:sz w:val="18"/>
              <w:szCs w:val="18"/>
              <w:bdr w:val="none" w:sz="0" w:space="0" w:color="auto" w:frame="1"/>
            </w:rPr>
            <w:t>&gt;</w:t>
          </w:r>
          <w:r w:rsidRPr="0004670F">
            <w:rPr>
              <w:rFonts w:ascii="Consolas" w:eastAsia="宋体" w:hAnsi="Consolas" w:cs="宋体"/>
              <w:color w:val="000000"/>
              <w:sz w:val="18"/>
              <w:szCs w:val="18"/>
              <w:bdr w:val="none" w:sz="0" w:space="0" w:color="auto" w:frame="1"/>
            </w:rPr>
            <w:t>  </w:t>
          </w:r>
        </w:p>
        <w:p w:rsidR="0004670F" w:rsidRPr="0004670F" w:rsidRDefault="0004670F" w:rsidP="0004670F">
          <w:pPr>
            <w:numPr>
              <w:ilvl w:val="0"/>
              <w:numId w:val="4"/>
            </w:numPr>
            <w:pBdr>
              <w:left w:val="single" w:sz="18" w:space="0" w:color="6CE26C"/>
            </w:pBdr>
            <w:shd w:val="clear" w:color="auto" w:fill="FFFFFF"/>
            <w:spacing w:beforeAutospacing="1" w:after="0" w:afterAutospacing="1" w:line="210" w:lineRule="atLeast"/>
            <w:rPr>
              <w:rFonts w:ascii="Consolas" w:eastAsia="宋体" w:hAnsi="Consolas" w:cs="宋体"/>
              <w:color w:val="5C5C5C"/>
              <w:sz w:val="18"/>
              <w:szCs w:val="18"/>
            </w:rPr>
          </w:pPr>
          <w:r w:rsidRPr="0004670F">
            <w:rPr>
              <w:rFonts w:ascii="Consolas" w:eastAsia="宋体" w:hAnsi="Consolas" w:cs="宋体"/>
              <w:color w:val="000000"/>
              <w:sz w:val="18"/>
              <w:szCs w:val="18"/>
              <w:bdr w:val="none" w:sz="0" w:space="0" w:color="auto" w:frame="1"/>
            </w:rPr>
            <w:t>import “C”  </w:t>
          </w:r>
        </w:p>
        <w:p w:rsidR="001415A5" w:rsidRDefault="009906C3" w:rsidP="0004670F">
          <w:pPr>
            <w:ind w:firstLineChars="200" w:firstLine="480"/>
            <w:rPr>
              <w:rFonts w:ascii="Arial" w:eastAsia="宋体" w:hAnsi="Arial" w:cs="Arial"/>
              <w:color w:val="3E4042"/>
              <w:sz w:val="27"/>
              <w:szCs w:val="27"/>
              <w:shd w:val="clear" w:color="auto" w:fill="FFFFFF"/>
            </w:rPr>
          </w:pPr>
          <w:r>
            <w:rPr>
              <w:rFonts w:asciiTheme="majorHAnsi" w:eastAsiaTheme="majorEastAsia" w:hAnsiTheme="majorHAnsi" w:cstheme="majorBidi" w:hint="eastAsia"/>
              <w:sz w:val="24"/>
              <w:szCs w:val="24"/>
            </w:rPr>
            <w:t>还可以使用</w:t>
          </w:r>
          <w:r>
            <w:rPr>
              <w:rFonts w:asciiTheme="majorHAnsi" w:eastAsia="Arial" w:hAnsi="Arial" w:cs="Arial"/>
              <w:color w:val="3E4042"/>
              <w:sz w:val="27"/>
              <w:szCs w:val="27"/>
              <w:shd w:val="clear" w:color="auto" w:fill="FFFFFF"/>
            </w:rPr>
            <w:t xml:space="preserve">CFLAGS, CPPFLAGS, CXXFLAGS, FFLAGS </w:t>
          </w:r>
          <w:r>
            <w:rPr>
              <w:rFonts w:asciiTheme="majorEastAsia" w:eastAsiaTheme="majorEastAsia" w:hAnsiTheme="majorEastAsia" w:cstheme="majorEastAsia" w:hint="eastAsia"/>
              <w:color w:val="3E4042"/>
              <w:sz w:val="27"/>
              <w:szCs w:val="27"/>
              <w:shd w:val="clear" w:color="auto" w:fill="FFFFFF"/>
            </w:rPr>
            <w:t>和</w:t>
          </w:r>
          <w:r>
            <w:rPr>
              <w:rFonts w:asciiTheme="majorHAnsi" w:eastAsia="Arial" w:hAnsi="Arial" w:cs="Arial"/>
              <w:color w:val="3E4042"/>
              <w:sz w:val="27"/>
              <w:szCs w:val="27"/>
              <w:shd w:val="clear" w:color="auto" w:fill="FFFFFF"/>
            </w:rPr>
            <w:t xml:space="preserve"> LDFLAGS</w:t>
          </w:r>
          <w:r>
            <w:rPr>
              <w:rFonts w:ascii="Arial" w:eastAsia="宋体" w:hAnsi="Arial" w:cs="Arial" w:hint="eastAsia"/>
              <w:color w:val="3E4042"/>
              <w:sz w:val="27"/>
              <w:szCs w:val="27"/>
              <w:shd w:val="clear" w:color="auto" w:fill="FFFFFF"/>
            </w:rPr>
            <w:t xml:space="preserve"> </w:t>
          </w:r>
          <w:r>
            <w:rPr>
              <w:rFonts w:ascii="Arial" w:eastAsia="宋体" w:hAnsi="Arial" w:cs="Arial" w:hint="eastAsia"/>
              <w:color w:val="3E4042"/>
              <w:sz w:val="27"/>
              <w:szCs w:val="27"/>
              <w:shd w:val="clear" w:color="auto" w:fill="FFFFFF"/>
            </w:rPr>
            <w:t>变量</w:t>
          </w:r>
          <w:r w:rsidR="00AC5407">
            <w:rPr>
              <w:rFonts w:ascii="Arial" w:eastAsia="宋体" w:hAnsi="Arial" w:cs="Arial" w:hint="eastAsia"/>
              <w:color w:val="3E4042"/>
              <w:sz w:val="27"/>
              <w:szCs w:val="27"/>
              <w:shd w:val="clear" w:color="auto" w:fill="FFFFFF"/>
            </w:rPr>
            <w:t>携带一个伪的</w:t>
          </w:r>
          <w:r w:rsidR="00AC5407">
            <w:rPr>
              <w:rFonts w:ascii="Arial" w:eastAsia="宋体" w:hAnsi="Arial" w:cs="Arial" w:hint="eastAsia"/>
              <w:color w:val="3E4042"/>
              <w:sz w:val="27"/>
              <w:szCs w:val="27"/>
              <w:shd w:val="clear" w:color="auto" w:fill="FFFFFF"/>
            </w:rPr>
            <w:t>#</w:t>
          </w:r>
          <w:proofErr w:type="spellStart"/>
          <w:r w:rsidR="00AC5407">
            <w:rPr>
              <w:rFonts w:ascii="Arial" w:eastAsia="宋体" w:hAnsi="Arial" w:cs="Arial"/>
              <w:color w:val="3E4042"/>
              <w:sz w:val="27"/>
              <w:szCs w:val="27"/>
              <w:shd w:val="clear" w:color="auto" w:fill="FFFFFF"/>
            </w:rPr>
            <w:t>cgo</w:t>
          </w:r>
          <w:proofErr w:type="spellEnd"/>
          <w:r w:rsidR="00AC5407">
            <w:rPr>
              <w:rFonts w:ascii="Arial" w:eastAsia="宋体" w:hAnsi="Arial" w:cs="Arial" w:hint="eastAsia"/>
              <w:color w:val="3E4042"/>
              <w:sz w:val="27"/>
              <w:szCs w:val="27"/>
              <w:shd w:val="clear" w:color="auto" w:fill="FFFFFF"/>
            </w:rPr>
            <w:t>指令</w:t>
          </w:r>
          <w:r>
            <w:rPr>
              <w:rFonts w:ascii="Arial" w:eastAsia="宋体" w:hAnsi="Arial" w:cs="Arial" w:hint="eastAsia"/>
              <w:color w:val="3E4042"/>
              <w:sz w:val="27"/>
              <w:szCs w:val="27"/>
              <w:shd w:val="clear" w:color="auto" w:fill="FFFFFF"/>
            </w:rPr>
            <w:t>来控制</w:t>
          </w:r>
          <w:r>
            <w:rPr>
              <w:rFonts w:asciiTheme="majorHAnsi" w:eastAsia="宋体" w:hAnsi="Arial" w:cs="Arial" w:hint="eastAsia"/>
              <w:color w:val="3E4042"/>
              <w:sz w:val="27"/>
              <w:szCs w:val="27"/>
              <w:shd w:val="clear" w:color="auto" w:fill="FFFFFF"/>
            </w:rPr>
            <w:t>C/C++</w:t>
          </w:r>
          <w:r>
            <w:rPr>
              <w:rFonts w:ascii="Arial" w:eastAsia="宋体" w:hAnsi="Arial" w:cs="Arial" w:hint="eastAsia"/>
              <w:color w:val="3E4042"/>
              <w:sz w:val="27"/>
              <w:szCs w:val="27"/>
              <w:shd w:val="clear" w:color="auto" w:fill="FFFFFF"/>
            </w:rPr>
            <w:t>编译器的行为。</w:t>
          </w:r>
          <w:r w:rsidR="00AC5407">
            <w:rPr>
              <w:rFonts w:ascii="Arial" w:eastAsia="宋体" w:hAnsi="Arial" w:cs="Arial" w:hint="eastAsia"/>
              <w:color w:val="3E4042"/>
              <w:sz w:val="27"/>
              <w:szCs w:val="27"/>
              <w:shd w:val="clear" w:color="auto" w:fill="FFFFFF"/>
            </w:rPr>
            <w:t>例如这样：</w:t>
          </w:r>
        </w:p>
        <w:bookmarkStart w:id="16" w:name="_MON_1649164601"/>
        <w:bookmarkEnd w:id="16"/>
        <w:p w:rsidR="00AC5407" w:rsidRDefault="00AC5407" w:rsidP="0004670F">
          <w:pPr>
            <w:ind w:firstLineChars="200" w:firstLine="540"/>
            <w:rPr>
              <w:rFonts w:ascii="Arial" w:eastAsia="宋体" w:hAnsi="Arial" w:cs="Arial" w:hint="eastAsia"/>
              <w:color w:val="3E4042"/>
              <w:sz w:val="27"/>
              <w:szCs w:val="27"/>
              <w:shd w:val="clear" w:color="auto" w:fill="FFFFFF"/>
            </w:rPr>
          </w:pPr>
          <w:r>
            <w:rPr>
              <w:rFonts w:ascii="Arial" w:eastAsia="宋体" w:hAnsi="Arial" w:cs="Arial"/>
              <w:color w:val="3E4042"/>
              <w:sz w:val="27"/>
              <w:szCs w:val="27"/>
              <w:shd w:val="clear" w:color="auto" w:fill="FFFFFF"/>
            </w:rPr>
            <w:object w:dxaOrig="8306" w:dyaOrig="1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15.2pt;height:91.8pt" o:ole="">
                <v:imagedata r:id="rId19" o:title=""/>
              </v:shape>
              <o:OLEObject Type="Embed" ProgID="Word.OpenDocumentText.12" ShapeID="_x0000_i1033" DrawAspect="Content" ObjectID="_1649166545" r:id="rId20"/>
            </w:object>
          </w:r>
        </w:p>
        <w:p w:rsidR="00A928AC" w:rsidRPr="00AC5407" w:rsidRDefault="00A928AC" w:rsidP="00AC5407">
          <w:pPr>
            <w:ind w:firstLineChars="200" w:firstLine="480"/>
            <w:rPr>
              <w:rFonts w:ascii="Arial" w:eastAsia="宋体" w:hAnsi="Arial" w:cs="Arial"/>
              <w:color w:val="3E4042"/>
              <w:sz w:val="27"/>
              <w:szCs w:val="27"/>
              <w:shd w:val="clear" w:color="auto" w:fill="FFFFFF"/>
            </w:rPr>
          </w:pPr>
          <w:r w:rsidRPr="00A928AC">
            <w:rPr>
              <w:rFonts w:asciiTheme="majorHAnsi" w:eastAsia="宋体" w:hAnsiTheme="majorHAnsi" w:cstheme="majorBidi" w:hint="eastAsia"/>
              <w:sz w:val="24"/>
              <w:szCs w:val="24"/>
            </w:rPr>
            <w:t>某些第三</w:t>
          </w:r>
          <w:proofErr w:type="gramStart"/>
          <w:r w:rsidRPr="00A928AC">
            <w:rPr>
              <w:rFonts w:asciiTheme="majorHAnsi" w:eastAsia="宋体" w:hAnsiTheme="majorHAnsi" w:cstheme="majorBidi" w:hint="eastAsia"/>
              <w:sz w:val="24"/>
              <w:szCs w:val="24"/>
            </w:rPr>
            <w:t>方库可能</w:t>
          </w:r>
          <w:proofErr w:type="gramEnd"/>
          <w:r w:rsidRPr="00A928AC">
            <w:rPr>
              <w:rFonts w:asciiTheme="majorHAnsi" w:eastAsia="宋体" w:hAnsiTheme="majorHAnsi" w:cstheme="majorBidi" w:hint="eastAsia"/>
              <w:sz w:val="24"/>
              <w:szCs w:val="24"/>
            </w:rPr>
            <w:t>只有</w:t>
          </w:r>
          <w:r w:rsidRPr="00A928AC">
            <w:rPr>
              <w:rFonts w:asciiTheme="majorHAnsi" w:eastAsia="宋体" w:hAnsiTheme="majorHAnsi" w:cstheme="majorBidi" w:hint="eastAsia"/>
              <w:sz w:val="24"/>
              <w:szCs w:val="24"/>
            </w:rPr>
            <w:t xml:space="preserve"> C/C++ </w:t>
          </w:r>
          <w:r w:rsidRPr="00A928AC">
            <w:rPr>
              <w:rFonts w:asciiTheme="majorHAnsi" w:eastAsia="宋体" w:hAnsiTheme="majorHAnsi" w:cstheme="majorBidi" w:hint="eastAsia"/>
              <w:sz w:val="24"/>
              <w:szCs w:val="24"/>
            </w:rPr>
            <w:t>的实现，完全用纯</w:t>
          </w:r>
          <w:r w:rsidRPr="00A928AC">
            <w:rPr>
              <w:rFonts w:asciiTheme="majorHAnsi" w:eastAsia="宋体" w:hAnsiTheme="majorHAnsi" w:cstheme="majorBidi" w:hint="eastAsia"/>
              <w:sz w:val="24"/>
              <w:szCs w:val="24"/>
            </w:rPr>
            <w:t xml:space="preserve"> </w:t>
          </w:r>
          <w:r>
            <w:rPr>
              <w:rFonts w:asciiTheme="majorHAnsi" w:eastAsia="宋体" w:hAnsiTheme="majorHAnsi" w:cstheme="majorBidi"/>
              <w:sz w:val="24"/>
              <w:szCs w:val="24"/>
            </w:rPr>
            <w:t>G</w:t>
          </w:r>
          <w:r>
            <w:rPr>
              <w:rFonts w:asciiTheme="majorHAnsi" w:eastAsia="宋体" w:hAnsiTheme="majorHAnsi" w:cstheme="majorBidi" w:hint="eastAsia"/>
              <w:sz w:val="24"/>
              <w:szCs w:val="24"/>
            </w:rPr>
            <w:t>o</w:t>
          </w:r>
          <w:r w:rsidRPr="00A928AC">
            <w:rPr>
              <w:rFonts w:asciiTheme="majorHAnsi" w:eastAsia="宋体" w:hAnsiTheme="majorHAnsi" w:cstheme="majorBidi" w:hint="eastAsia"/>
              <w:sz w:val="24"/>
              <w:szCs w:val="24"/>
            </w:rPr>
            <w:t xml:space="preserve"> </w:t>
          </w:r>
          <w:r w:rsidRPr="00A928AC">
            <w:rPr>
              <w:rFonts w:asciiTheme="majorHAnsi" w:eastAsia="宋体" w:hAnsiTheme="majorHAnsi" w:cstheme="majorBidi" w:hint="eastAsia"/>
              <w:sz w:val="24"/>
              <w:szCs w:val="24"/>
            </w:rPr>
            <w:t>的实现可能工程浩大，这时候</w:t>
          </w:r>
          <w:r w:rsidRPr="00A928AC">
            <w:rPr>
              <w:rFonts w:asciiTheme="majorHAnsi" w:eastAsia="宋体" w:hAnsiTheme="majorHAnsi" w:cstheme="majorBidi" w:hint="eastAsia"/>
              <w:sz w:val="24"/>
              <w:szCs w:val="24"/>
            </w:rPr>
            <w:t xml:space="preserve"> CGO </w:t>
          </w:r>
          <w:r w:rsidRPr="00A928AC">
            <w:rPr>
              <w:rFonts w:asciiTheme="majorHAnsi" w:eastAsia="宋体" w:hAnsiTheme="majorHAnsi" w:cstheme="majorBidi" w:hint="eastAsia"/>
              <w:sz w:val="24"/>
              <w:szCs w:val="24"/>
            </w:rPr>
            <w:t>就派上用场了。可以通</w:t>
          </w:r>
          <w:r w:rsidRPr="00A928AC">
            <w:rPr>
              <w:rFonts w:asciiTheme="majorHAnsi" w:eastAsia="宋体" w:hAnsiTheme="majorHAnsi" w:cstheme="majorBidi" w:hint="eastAsia"/>
              <w:sz w:val="24"/>
              <w:szCs w:val="24"/>
            </w:rPr>
            <w:t xml:space="preserve"> CGO </w:t>
          </w:r>
          <w:r w:rsidRPr="00A928AC">
            <w:rPr>
              <w:rFonts w:asciiTheme="majorHAnsi" w:eastAsia="宋体" w:hAnsiTheme="majorHAnsi" w:cstheme="majorBidi" w:hint="eastAsia"/>
              <w:sz w:val="24"/>
              <w:szCs w:val="24"/>
            </w:rPr>
            <w:t>在</w:t>
          </w:r>
          <w:r w:rsidRPr="00A928AC">
            <w:rPr>
              <w:rFonts w:asciiTheme="majorHAnsi" w:eastAsia="宋体" w:hAnsiTheme="majorHAnsi" w:cstheme="majorBidi" w:hint="eastAsia"/>
              <w:sz w:val="24"/>
              <w:szCs w:val="24"/>
            </w:rPr>
            <w:t xml:space="preserve"> </w:t>
          </w:r>
          <w:r>
            <w:rPr>
              <w:rFonts w:asciiTheme="majorHAnsi" w:eastAsia="宋体" w:hAnsiTheme="majorHAnsi" w:cstheme="majorBidi"/>
              <w:sz w:val="24"/>
              <w:szCs w:val="24"/>
            </w:rPr>
            <w:t>G</w:t>
          </w:r>
          <w:r>
            <w:rPr>
              <w:rFonts w:asciiTheme="majorHAnsi" w:eastAsia="宋体" w:hAnsiTheme="majorHAnsi" w:cstheme="majorBidi" w:hint="eastAsia"/>
              <w:sz w:val="24"/>
              <w:szCs w:val="24"/>
            </w:rPr>
            <w:t>o</w:t>
          </w:r>
          <w:r w:rsidRPr="00A928AC">
            <w:rPr>
              <w:rFonts w:asciiTheme="majorHAnsi" w:eastAsia="宋体" w:hAnsiTheme="majorHAnsi" w:cstheme="majorBidi" w:hint="eastAsia"/>
              <w:sz w:val="24"/>
              <w:szCs w:val="24"/>
            </w:rPr>
            <w:t>在调用</w:t>
          </w:r>
          <w:r w:rsidRPr="00A928AC">
            <w:rPr>
              <w:rFonts w:asciiTheme="majorHAnsi" w:eastAsia="宋体" w:hAnsiTheme="majorHAnsi" w:cstheme="majorBidi" w:hint="eastAsia"/>
              <w:sz w:val="24"/>
              <w:szCs w:val="24"/>
            </w:rPr>
            <w:t xml:space="preserve"> C </w:t>
          </w:r>
          <w:r w:rsidRPr="00A928AC">
            <w:rPr>
              <w:rFonts w:asciiTheme="majorHAnsi" w:eastAsia="宋体" w:hAnsiTheme="majorHAnsi" w:cstheme="majorBidi" w:hint="eastAsia"/>
              <w:sz w:val="24"/>
              <w:szCs w:val="24"/>
            </w:rPr>
            <w:t>的接口，</w:t>
          </w:r>
          <w:r w:rsidRPr="00A928AC">
            <w:rPr>
              <w:rFonts w:asciiTheme="majorHAnsi" w:eastAsia="宋体" w:hAnsiTheme="majorHAnsi" w:cstheme="majorBidi" w:hint="eastAsia"/>
              <w:sz w:val="24"/>
              <w:szCs w:val="24"/>
            </w:rPr>
            <w:t xml:space="preserve">C++ </w:t>
          </w:r>
          <w:r w:rsidRPr="00A928AC">
            <w:rPr>
              <w:rFonts w:asciiTheme="majorHAnsi" w:eastAsia="宋体" w:hAnsiTheme="majorHAnsi" w:cstheme="majorBidi" w:hint="eastAsia"/>
              <w:sz w:val="24"/>
              <w:szCs w:val="24"/>
            </w:rPr>
            <w:t>的接口可以用</w:t>
          </w:r>
          <w:r w:rsidRPr="00A928AC">
            <w:rPr>
              <w:rFonts w:asciiTheme="majorHAnsi" w:eastAsia="宋体" w:hAnsiTheme="majorHAnsi" w:cstheme="majorBidi" w:hint="eastAsia"/>
              <w:sz w:val="24"/>
              <w:szCs w:val="24"/>
            </w:rPr>
            <w:t xml:space="preserve"> C </w:t>
          </w:r>
          <w:r w:rsidRPr="00A928AC">
            <w:rPr>
              <w:rFonts w:asciiTheme="majorHAnsi" w:eastAsia="宋体" w:hAnsiTheme="majorHAnsi" w:cstheme="majorBidi" w:hint="eastAsia"/>
              <w:sz w:val="24"/>
              <w:szCs w:val="24"/>
            </w:rPr>
            <w:t>包装一下提供给</w:t>
          </w:r>
          <w:r w:rsidRPr="00A928AC">
            <w:rPr>
              <w:rFonts w:asciiTheme="majorHAnsi" w:eastAsia="宋体" w:hAnsiTheme="majorHAnsi" w:cstheme="majorBidi" w:hint="eastAsia"/>
              <w:sz w:val="24"/>
              <w:szCs w:val="24"/>
            </w:rPr>
            <w:t xml:space="preserve"> </w:t>
          </w:r>
          <w:r>
            <w:rPr>
              <w:rFonts w:asciiTheme="majorHAnsi" w:eastAsia="宋体" w:hAnsiTheme="majorHAnsi" w:cstheme="majorBidi"/>
              <w:sz w:val="24"/>
              <w:szCs w:val="24"/>
            </w:rPr>
            <w:t>G</w:t>
          </w:r>
          <w:r>
            <w:rPr>
              <w:rFonts w:asciiTheme="majorHAnsi" w:eastAsia="宋体" w:hAnsiTheme="majorHAnsi" w:cstheme="majorBidi" w:hint="eastAsia"/>
              <w:sz w:val="24"/>
              <w:szCs w:val="24"/>
            </w:rPr>
            <w:t>o</w:t>
          </w:r>
          <w:r w:rsidRPr="00A928AC">
            <w:rPr>
              <w:rFonts w:asciiTheme="majorHAnsi" w:eastAsia="宋体" w:hAnsiTheme="majorHAnsi" w:cstheme="majorBidi" w:hint="eastAsia"/>
              <w:sz w:val="24"/>
              <w:szCs w:val="24"/>
            </w:rPr>
            <w:t>调用。被调用的</w:t>
          </w:r>
          <w:r w:rsidRPr="00A928AC">
            <w:rPr>
              <w:rFonts w:asciiTheme="majorHAnsi" w:eastAsia="宋体" w:hAnsiTheme="majorHAnsi" w:cstheme="majorBidi" w:hint="eastAsia"/>
              <w:sz w:val="24"/>
              <w:szCs w:val="24"/>
            </w:rPr>
            <w:t xml:space="preserve"> C </w:t>
          </w:r>
          <w:r w:rsidRPr="00A928AC">
            <w:rPr>
              <w:rFonts w:asciiTheme="majorHAnsi" w:eastAsia="宋体" w:hAnsiTheme="majorHAnsi" w:cstheme="majorBidi" w:hint="eastAsia"/>
              <w:sz w:val="24"/>
              <w:szCs w:val="24"/>
            </w:rPr>
            <w:t>代码可以直接以源代码形式提供或者打包静态库或动态库在编译时链接。推荐使用静态库的方式，这样方便代码隔离，编译的二进制也没有动态库依赖</w:t>
          </w:r>
          <w:r w:rsidR="00993E5B">
            <w:rPr>
              <w:rFonts w:asciiTheme="majorHAnsi" w:eastAsia="宋体" w:hAnsiTheme="majorHAnsi" w:cstheme="majorBidi" w:hint="eastAsia"/>
              <w:sz w:val="24"/>
              <w:szCs w:val="24"/>
            </w:rPr>
            <w:t>方便发布</w:t>
          </w:r>
          <w:r w:rsidRPr="00A928AC">
            <w:rPr>
              <w:rFonts w:asciiTheme="majorHAnsi" w:eastAsia="宋体" w:hAnsiTheme="majorHAnsi" w:cstheme="majorBidi" w:hint="eastAsia"/>
              <w:sz w:val="24"/>
              <w:szCs w:val="24"/>
            </w:rPr>
            <w:t>。</w:t>
          </w:r>
        </w:p>
        <w:p w:rsidR="001415A5" w:rsidRDefault="009906C3">
          <w:pPr>
            <w:pStyle w:val="2"/>
            <w:widowControl w:val="0"/>
            <w:spacing w:beforeLines="50" w:before="120" w:line="240" w:lineRule="auto"/>
            <w:rPr>
              <w:rFonts w:ascii="Times New Roman" w:eastAsia="宋体" w:hAnsi="Times New Roman" w:cs="Times New Roman"/>
              <w:smallCaps w:val="0"/>
              <w:kern w:val="2"/>
              <w:sz w:val="32"/>
              <w:szCs w:val="32"/>
            </w:rPr>
          </w:pPr>
          <w:bookmarkStart w:id="17" w:name="_Toc7467"/>
          <w:bookmarkStart w:id="18" w:name="_Toc38544902"/>
          <w:r>
            <w:rPr>
              <w:rFonts w:ascii="Times New Roman" w:eastAsia="宋体" w:hAnsi="Times New Roman" w:cs="Times New Roman" w:hint="eastAsia"/>
              <w:smallCaps w:val="0"/>
              <w:kern w:val="2"/>
              <w:sz w:val="32"/>
              <w:szCs w:val="32"/>
            </w:rPr>
            <w:t xml:space="preserve">3.2 </w:t>
          </w:r>
          <w:bookmarkEnd w:id="17"/>
          <w:r>
            <w:rPr>
              <w:rFonts w:ascii="Times New Roman" w:eastAsia="宋体" w:hAnsi="Times New Roman" w:cs="Times New Roman" w:hint="eastAsia"/>
              <w:smallCaps w:val="0"/>
              <w:kern w:val="2"/>
              <w:sz w:val="32"/>
              <w:szCs w:val="32"/>
            </w:rPr>
            <w:t>QML</w:t>
          </w:r>
          <w:bookmarkEnd w:id="18"/>
        </w:p>
        <w:p w:rsidR="001415A5" w:rsidRDefault="009906C3">
          <w:pPr>
            <w:ind w:firstLineChars="100" w:firstLine="240"/>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 xml:space="preserve">   </w:t>
          </w:r>
          <w:r>
            <w:rPr>
              <w:rFonts w:asciiTheme="majorHAnsi" w:eastAsiaTheme="majorEastAsia" w:hAnsiTheme="majorHAnsi" w:cstheme="majorBidi"/>
              <w:sz w:val="24"/>
              <w:szCs w:val="24"/>
            </w:rPr>
            <w:t xml:space="preserve"> </w:t>
          </w:r>
          <w:r>
            <w:rPr>
              <w:rFonts w:asciiTheme="majorHAnsi" w:eastAsiaTheme="majorEastAsia" w:hAnsiTheme="majorHAnsi" w:cstheme="majorBidi" w:hint="eastAsia"/>
              <w:sz w:val="24"/>
              <w:szCs w:val="24"/>
            </w:rPr>
            <w:t>Unity3D</w:t>
          </w:r>
          <w:r>
            <w:rPr>
              <w:rFonts w:asciiTheme="majorHAnsi" w:eastAsiaTheme="majorEastAsia" w:hAnsiTheme="majorHAnsi" w:cstheme="majorBidi" w:hint="eastAsia"/>
              <w:sz w:val="24"/>
              <w:szCs w:val="24"/>
            </w:rPr>
            <w:t>是由</w:t>
          </w:r>
          <w:r>
            <w:rPr>
              <w:rFonts w:asciiTheme="majorHAnsi" w:eastAsiaTheme="majorEastAsia" w:hAnsiTheme="majorHAnsi" w:cstheme="majorBidi" w:hint="eastAsia"/>
              <w:sz w:val="24"/>
              <w:szCs w:val="24"/>
            </w:rPr>
            <w:t>Unity Technologies</w:t>
          </w:r>
          <w:r>
            <w:rPr>
              <w:rFonts w:asciiTheme="majorHAnsi" w:eastAsiaTheme="majorEastAsia" w:hAnsiTheme="majorHAnsi" w:cstheme="majorBidi" w:hint="eastAsia"/>
              <w:sz w:val="24"/>
              <w:szCs w:val="24"/>
            </w:rPr>
            <w:t>开发的一个</w:t>
          </w:r>
          <w:r>
            <w:rPr>
              <w:rFonts w:asciiTheme="majorHAnsi" w:eastAsiaTheme="majorEastAsia" w:hAnsiTheme="majorHAnsi" w:cstheme="majorBidi"/>
              <w:sz w:val="24"/>
              <w:szCs w:val="24"/>
            </w:rPr>
            <w:t>综合型游戏开发工具，是一个全面整合的专业</w:t>
          </w:r>
          <w:hyperlink r:id="rId21" w:tgtFrame="https://baike.baidu.com/item/Unity3D/_blank" w:history="1">
            <w:r>
              <w:rPr>
                <w:rFonts w:asciiTheme="majorHAnsi" w:eastAsiaTheme="majorEastAsia" w:hAnsiTheme="majorHAnsi" w:cstheme="majorBidi"/>
                <w:sz w:val="24"/>
                <w:szCs w:val="24"/>
              </w:rPr>
              <w:t>游戏引擎</w:t>
            </w:r>
          </w:hyperlink>
          <w:r>
            <w:rPr>
              <w:rFonts w:asciiTheme="majorHAnsi" w:eastAsiaTheme="majorEastAsia" w:hAnsiTheme="majorHAnsi" w:cstheme="majorBidi"/>
              <w:sz w:val="24"/>
              <w:szCs w:val="24"/>
            </w:rPr>
            <w:t>。</w:t>
          </w:r>
          <w:r>
            <w:rPr>
              <w:rFonts w:asciiTheme="majorHAnsi" w:eastAsiaTheme="majorEastAsia" w:hAnsiTheme="majorHAnsi" w:cstheme="majorBidi"/>
              <w:sz w:val="24"/>
              <w:szCs w:val="24"/>
            </w:rPr>
            <w:t>Unity</w:t>
          </w:r>
          <w:r>
            <w:rPr>
              <w:rFonts w:asciiTheme="majorHAnsi" w:eastAsiaTheme="majorEastAsia" w:hAnsiTheme="majorHAnsi" w:cstheme="majorBidi"/>
              <w:sz w:val="24"/>
              <w:szCs w:val="24"/>
            </w:rPr>
            <w:t>类似于</w:t>
          </w:r>
          <w:proofErr w:type="spellStart"/>
          <w:r>
            <w:rPr>
              <w:rFonts w:asciiTheme="majorHAnsi" w:eastAsiaTheme="majorEastAsia" w:hAnsiTheme="majorHAnsi" w:cstheme="majorBidi"/>
              <w:sz w:val="24"/>
              <w:szCs w:val="24"/>
            </w:rPr>
            <w:t>Director,Blender</w:t>
          </w:r>
          <w:proofErr w:type="spellEnd"/>
          <w:r>
            <w:rPr>
              <w:rFonts w:asciiTheme="majorHAnsi" w:eastAsiaTheme="majorEastAsia" w:hAnsiTheme="majorHAnsi" w:cstheme="majorBidi"/>
              <w:sz w:val="24"/>
              <w:szCs w:val="24"/>
            </w:rPr>
            <w:t xml:space="preserve"> game engine, </w:t>
          </w:r>
          <w:proofErr w:type="spellStart"/>
          <w:r>
            <w:rPr>
              <w:rFonts w:asciiTheme="majorHAnsi" w:eastAsiaTheme="majorEastAsia" w:hAnsiTheme="majorHAnsi" w:cstheme="majorBidi"/>
              <w:sz w:val="24"/>
              <w:szCs w:val="24"/>
            </w:rPr>
            <w:t>Virtools</w:t>
          </w:r>
          <w:proofErr w:type="spellEnd"/>
          <w:r>
            <w:rPr>
              <w:rFonts w:asciiTheme="majorHAnsi" w:eastAsiaTheme="majorEastAsia" w:hAnsiTheme="majorHAnsi" w:cstheme="majorBidi"/>
              <w:sz w:val="24"/>
              <w:szCs w:val="24"/>
            </w:rPr>
            <w:t xml:space="preserve"> </w:t>
          </w:r>
          <w:r>
            <w:rPr>
              <w:rFonts w:asciiTheme="majorHAnsi" w:eastAsiaTheme="majorEastAsia" w:hAnsiTheme="majorHAnsi" w:cstheme="majorBidi"/>
              <w:sz w:val="24"/>
              <w:szCs w:val="24"/>
            </w:rPr>
            <w:t>或</w:t>
          </w:r>
          <w:r>
            <w:rPr>
              <w:rFonts w:asciiTheme="majorHAnsi" w:eastAsiaTheme="majorEastAsia" w:hAnsiTheme="majorHAnsi" w:cstheme="majorBidi"/>
              <w:sz w:val="24"/>
              <w:szCs w:val="24"/>
            </w:rPr>
            <w:t xml:space="preserve"> Torque Game Builder</w:t>
          </w:r>
          <w:r>
            <w:rPr>
              <w:rFonts w:asciiTheme="majorHAnsi" w:eastAsiaTheme="majorEastAsia" w:hAnsiTheme="majorHAnsi" w:cstheme="majorBidi"/>
              <w:sz w:val="24"/>
              <w:szCs w:val="24"/>
            </w:rPr>
            <w:t>等利用交互的图型化</w:t>
          </w:r>
          <w:hyperlink r:id="rId22" w:tgtFrame="https://baike.baidu.com/item/Unity3D/_blank" w:history="1">
            <w:r>
              <w:rPr>
                <w:rFonts w:asciiTheme="majorHAnsi" w:eastAsiaTheme="majorEastAsia" w:hAnsiTheme="majorHAnsi" w:cstheme="majorBidi"/>
                <w:sz w:val="24"/>
                <w:szCs w:val="24"/>
              </w:rPr>
              <w:t>开发环境</w:t>
            </w:r>
          </w:hyperlink>
          <w:r>
            <w:rPr>
              <w:rFonts w:asciiTheme="majorHAnsi" w:eastAsiaTheme="majorEastAsia" w:hAnsiTheme="majorHAnsi" w:cstheme="majorBidi"/>
              <w:sz w:val="24"/>
              <w:szCs w:val="24"/>
            </w:rPr>
            <w:t>为首要方式的软件。其编辑器运行在</w:t>
          </w:r>
          <w:r>
            <w:rPr>
              <w:rFonts w:asciiTheme="majorHAnsi" w:eastAsiaTheme="majorEastAsia" w:hAnsiTheme="majorHAnsi" w:cstheme="majorBidi"/>
              <w:sz w:val="24"/>
              <w:szCs w:val="24"/>
            </w:rPr>
            <w:t xml:space="preserve">Windows </w:t>
          </w:r>
          <w:r>
            <w:rPr>
              <w:rFonts w:asciiTheme="majorHAnsi" w:eastAsiaTheme="majorEastAsia" w:hAnsiTheme="majorHAnsi" w:cstheme="majorBidi"/>
              <w:sz w:val="24"/>
              <w:szCs w:val="24"/>
            </w:rPr>
            <w:t>和</w:t>
          </w:r>
          <w:r>
            <w:rPr>
              <w:rFonts w:asciiTheme="majorHAnsi" w:eastAsiaTheme="majorEastAsia" w:hAnsiTheme="majorHAnsi" w:cstheme="majorBidi"/>
              <w:sz w:val="24"/>
              <w:szCs w:val="24"/>
            </w:rPr>
            <w:t>Mac OS X</w:t>
          </w:r>
          <w:r>
            <w:rPr>
              <w:rFonts w:asciiTheme="majorHAnsi" w:eastAsiaTheme="majorEastAsia" w:hAnsiTheme="majorHAnsi" w:cstheme="majorBidi"/>
              <w:sz w:val="24"/>
              <w:szCs w:val="24"/>
            </w:rPr>
            <w:t>下，可发布游戏至</w:t>
          </w:r>
          <w:hyperlink r:id="rId23" w:tgtFrame="https://baike.baidu.com/item/Unity3D/_blank" w:history="1">
            <w:r>
              <w:rPr>
                <w:rFonts w:asciiTheme="majorHAnsi" w:eastAsiaTheme="majorEastAsia" w:hAnsiTheme="majorHAnsi" w:cstheme="majorBidi"/>
                <w:sz w:val="24"/>
                <w:szCs w:val="24"/>
              </w:rPr>
              <w:t>Windows</w:t>
            </w:r>
          </w:hyperlink>
          <w:r>
            <w:rPr>
              <w:rFonts w:asciiTheme="majorHAnsi" w:eastAsiaTheme="majorEastAsia" w:hAnsiTheme="majorHAnsi" w:cstheme="majorBidi"/>
              <w:sz w:val="24"/>
              <w:szCs w:val="24"/>
            </w:rPr>
            <w:t>、</w:t>
          </w:r>
          <w:hyperlink r:id="rId24" w:tgtFrame="https://baike.baidu.com/item/Unity3D/_blank" w:history="1">
            <w:r>
              <w:rPr>
                <w:rFonts w:asciiTheme="majorHAnsi" w:eastAsiaTheme="majorEastAsia" w:hAnsiTheme="majorHAnsi" w:cstheme="majorBidi"/>
                <w:sz w:val="24"/>
                <w:szCs w:val="24"/>
              </w:rPr>
              <w:t>Mac</w:t>
            </w:r>
          </w:hyperlink>
          <w:r>
            <w:rPr>
              <w:rFonts w:asciiTheme="majorHAnsi" w:eastAsiaTheme="majorEastAsia" w:hAnsiTheme="majorHAnsi" w:cstheme="majorBidi"/>
              <w:sz w:val="24"/>
              <w:szCs w:val="24"/>
            </w:rPr>
            <w:t>、</w:t>
          </w:r>
          <w:hyperlink r:id="rId25" w:tgtFrame="https://baike.baidu.com/item/Unity3D/_blank" w:history="1">
            <w:r>
              <w:rPr>
                <w:rFonts w:asciiTheme="majorHAnsi" w:eastAsiaTheme="majorEastAsia" w:hAnsiTheme="majorHAnsi" w:cstheme="majorBidi"/>
                <w:sz w:val="24"/>
                <w:szCs w:val="24"/>
              </w:rPr>
              <w:t>Wii</w:t>
            </w:r>
          </w:hyperlink>
          <w:r>
            <w:rPr>
              <w:rFonts w:asciiTheme="majorHAnsi" w:eastAsiaTheme="majorEastAsia" w:hAnsiTheme="majorHAnsi" w:cstheme="majorBidi"/>
              <w:sz w:val="24"/>
              <w:szCs w:val="24"/>
            </w:rPr>
            <w:t>、</w:t>
          </w:r>
          <w:hyperlink r:id="rId26" w:tgtFrame="https://baike.baidu.com/item/Unity3D/_blank" w:history="1">
            <w:r>
              <w:rPr>
                <w:rFonts w:asciiTheme="majorHAnsi" w:eastAsiaTheme="majorEastAsia" w:hAnsiTheme="majorHAnsi" w:cstheme="majorBidi"/>
                <w:sz w:val="24"/>
                <w:szCs w:val="24"/>
              </w:rPr>
              <w:t>iPhone</w:t>
            </w:r>
          </w:hyperlink>
          <w:r>
            <w:rPr>
              <w:rFonts w:asciiTheme="majorHAnsi" w:eastAsiaTheme="majorEastAsia" w:hAnsiTheme="majorHAnsi" w:cstheme="majorBidi"/>
              <w:sz w:val="24"/>
              <w:szCs w:val="24"/>
            </w:rPr>
            <w:t>、</w:t>
          </w:r>
          <w:hyperlink r:id="rId27" w:tgtFrame="https://baike.baidu.com/item/Unity3D/_blank" w:history="1">
            <w:r>
              <w:rPr>
                <w:rFonts w:asciiTheme="majorHAnsi" w:eastAsiaTheme="majorEastAsia" w:hAnsiTheme="majorHAnsi" w:cstheme="majorBidi"/>
                <w:sz w:val="24"/>
                <w:szCs w:val="24"/>
              </w:rPr>
              <w:t>WebGL</w:t>
            </w:r>
          </w:hyperlink>
          <w:r>
            <w:rPr>
              <w:rFonts w:asciiTheme="majorHAnsi" w:eastAsiaTheme="majorEastAsia" w:hAnsiTheme="majorHAnsi" w:cstheme="majorBidi"/>
              <w:sz w:val="24"/>
              <w:szCs w:val="24"/>
            </w:rPr>
            <w:t>（需要</w:t>
          </w:r>
          <w:hyperlink r:id="rId28" w:tgtFrame="https://baike.baidu.com/item/Unity3D/_blank" w:history="1">
            <w:r>
              <w:rPr>
                <w:rFonts w:asciiTheme="majorHAnsi" w:eastAsiaTheme="majorEastAsia" w:hAnsiTheme="majorHAnsi" w:cstheme="majorBidi"/>
                <w:sz w:val="24"/>
                <w:szCs w:val="24"/>
              </w:rPr>
              <w:t>HTML5</w:t>
            </w:r>
          </w:hyperlink>
          <w:r>
            <w:rPr>
              <w:rFonts w:asciiTheme="majorHAnsi" w:eastAsiaTheme="majorEastAsia" w:hAnsiTheme="majorHAnsi" w:cstheme="majorBidi"/>
              <w:sz w:val="24"/>
              <w:szCs w:val="24"/>
            </w:rPr>
            <w:t>）、</w:t>
          </w:r>
          <w:r>
            <w:rPr>
              <w:rFonts w:asciiTheme="majorHAnsi" w:eastAsiaTheme="majorEastAsia" w:hAnsiTheme="majorHAnsi" w:cstheme="majorBidi"/>
              <w:sz w:val="24"/>
              <w:szCs w:val="24"/>
            </w:rPr>
            <w:t>Windows phone 8</w:t>
          </w:r>
          <w:r>
            <w:rPr>
              <w:rFonts w:asciiTheme="majorHAnsi" w:eastAsiaTheme="majorEastAsia" w:hAnsiTheme="majorHAnsi" w:cstheme="majorBidi"/>
              <w:sz w:val="24"/>
              <w:szCs w:val="24"/>
            </w:rPr>
            <w:t>和</w:t>
          </w:r>
          <w:r>
            <w:rPr>
              <w:rFonts w:asciiTheme="majorHAnsi" w:eastAsiaTheme="majorEastAsia" w:hAnsiTheme="majorHAnsi" w:cstheme="majorBidi"/>
              <w:sz w:val="24"/>
              <w:szCs w:val="24"/>
            </w:rPr>
            <w:t>Android</w:t>
          </w:r>
          <w:r>
            <w:rPr>
              <w:rFonts w:asciiTheme="majorHAnsi" w:eastAsiaTheme="majorEastAsia" w:hAnsiTheme="majorHAnsi" w:cstheme="majorBidi"/>
              <w:sz w:val="24"/>
              <w:szCs w:val="24"/>
            </w:rPr>
            <w:t>平台。也可以利用</w:t>
          </w:r>
          <w:r>
            <w:rPr>
              <w:rFonts w:asciiTheme="majorHAnsi" w:eastAsiaTheme="majorEastAsia" w:hAnsiTheme="majorHAnsi" w:cstheme="majorBidi"/>
              <w:sz w:val="24"/>
              <w:szCs w:val="24"/>
            </w:rPr>
            <w:t>Unity web player</w:t>
          </w:r>
          <w:hyperlink r:id="rId29" w:tgtFrame="https://baike.baidu.com/item/Unity3D/_blank" w:history="1">
            <w:r>
              <w:rPr>
                <w:rFonts w:asciiTheme="majorHAnsi" w:eastAsiaTheme="majorEastAsia" w:hAnsiTheme="majorHAnsi" w:cstheme="majorBidi"/>
                <w:sz w:val="24"/>
                <w:szCs w:val="24"/>
              </w:rPr>
              <w:t>插件</w:t>
            </w:r>
          </w:hyperlink>
          <w:r>
            <w:rPr>
              <w:rFonts w:asciiTheme="majorHAnsi" w:eastAsiaTheme="majorEastAsia" w:hAnsiTheme="majorHAnsi" w:cstheme="majorBidi"/>
              <w:sz w:val="24"/>
              <w:szCs w:val="24"/>
            </w:rPr>
            <w:t>发布网页游戏，支持</w:t>
          </w:r>
          <w:r>
            <w:rPr>
              <w:rFonts w:asciiTheme="majorHAnsi" w:eastAsiaTheme="majorEastAsia" w:hAnsiTheme="majorHAnsi" w:cstheme="majorBidi"/>
              <w:sz w:val="24"/>
              <w:szCs w:val="24"/>
            </w:rPr>
            <w:t>Mac</w:t>
          </w:r>
          <w:r>
            <w:rPr>
              <w:rFonts w:asciiTheme="majorHAnsi" w:eastAsiaTheme="majorEastAsia" w:hAnsiTheme="majorHAnsi" w:cstheme="majorBidi"/>
              <w:sz w:val="24"/>
              <w:szCs w:val="24"/>
            </w:rPr>
            <w:t>和</w:t>
          </w:r>
          <w:r>
            <w:rPr>
              <w:rFonts w:asciiTheme="majorHAnsi" w:eastAsiaTheme="majorEastAsia" w:hAnsiTheme="majorHAnsi" w:cstheme="majorBidi"/>
              <w:sz w:val="24"/>
              <w:szCs w:val="24"/>
            </w:rPr>
            <w:t>Windows</w:t>
          </w:r>
          <w:r>
            <w:rPr>
              <w:rFonts w:asciiTheme="majorHAnsi" w:eastAsiaTheme="majorEastAsia" w:hAnsiTheme="majorHAnsi" w:cstheme="majorBidi"/>
              <w:sz w:val="24"/>
              <w:szCs w:val="24"/>
            </w:rPr>
            <w:t>的网页浏览。它的</w:t>
          </w:r>
          <w:hyperlink r:id="rId30" w:tgtFrame="https://baike.baidu.com/item/Unity3D/_blank" w:history="1">
            <w:r>
              <w:rPr>
                <w:rFonts w:asciiTheme="majorHAnsi" w:eastAsiaTheme="majorEastAsia" w:hAnsiTheme="majorHAnsi" w:cstheme="majorBidi"/>
                <w:sz w:val="24"/>
                <w:szCs w:val="24"/>
              </w:rPr>
              <w:t>网页播放器</w:t>
            </w:r>
          </w:hyperlink>
          <w:r>
            <w:rPr>
              <w:rFonts w:asciiTheme="majorHAnsi" w:eastAsiaTheme="majorEastAsia" w:hAnsiTheme="majorHAnsi" w:cstheme="majorBidi"/>
              <w:sz w:val="24"/>
              <w:szCs w:val="24"/>
            </w:rPr>
            <w:t>也被</w:t>
          </w:r>
          <w:r>
            <w:rPr>
              <w:rFonts w:asciiTheme="majorHAnsi" w:eastAsiaTheme="majorEastAsia" w:hAnsiTheme="majorHAnsi" w:cstheme="majorBidi"/>
              <w:sz w:val="24"/>
              <w:szCs w:val="24"/>
            </w:rPr>
            <w:t xml:space="preserve">Mac </w:t>
          </w:r>
          <w:r>
            <w:rPr>
              <w:rFonts w:asciiTheme="majorHAnsi" w:eastAsiaTheme="majorEastAsia" w:hAnsiTheme="majorHAnsi" w:cstheme="majorBidi"/>
              <w:sz w:val="24"/>
              <w:szCs w:val="24"/>
            </w:rPr>
            <w:t>所支持。</w:t>
          </w:r>
        </w:p>
        <w:p w:rsidR="001415A5" w:rsidRDefault="009906C3">
          <w:pPr>
            <w:pStyle w:val="2"/>
            <w:widowControl w:val="0"/>
            <w:spacing w:beforeLines="50" w:before="120" w:line="240" w:lineRule="auto"/>
            <w:rPr>
              <w:rFonts w:ascii="Times New Roman" w:eastAsia="宋体" w:hAnsi="Times New Roman" w:cs="Times New Roman"/>
              <w:smallCaps w:val="0"/>
              <w:kern w:val="2"/>
              <w:sz w:val="32"/>
              <w:szCs w:val="32"/>
            </w:rPr>
          </w:pPr>
          <w:bookmarkStart w:id="19" w:name="_Toc14487"/>
          <w:bookmarkStart w:id="20" w:name="_Toc38544903"/>
          <w:r>
            <w:rPr>
              <w:rFonts w:ascii="Times New Roman" w:eastAsia="宋体" w:hAnsi="Times New Roman" w:cs="Times New Roman" w:hint="eastAsia"/>
              <w:smallCaps w:val="0"/>
              <w:kern w:val="2"/>
              <w:sz w:val="32"/>
              <w:szCs w:val="32"/>
            </w:rPr>
            <w:t xml:space="preserve">3.3 </w:t>
          </w:r>
          <w:bookmarkEnd w:id="19"/>
          <w:r>
            <w:rPr>
              <w:rFonts w:ascii="Times New Roman" w:eastAsia="宋体" w:hAnsi="Times New Roman" w:cs="Times New Roman" w:hint="eastAsia"/>
              <w:smallCaps w:val="0"/>
              <w:kern w:val="2"/>
              <w:sz w:val="32"/>
              <w:szCs w:val="32"/>
            </w:rPr>
            <w:t>Qt</w:t>
          </w:r>
          <w:bookmarkEnd w:id="20"/>
        </w:p>
        <w:p w:rsidR="001415A5" w:rsidRDefault="009906C3">
          <w:pPr>
            <w:ind w:firstLineChars="200" w:firstLine="480"/>
            <w:rPr>
              <w:rFonts w:ascii="Times New Roman" w:eastAsia="黑体" w:hAnsi="Times New Roman" w:cs="Times New Roman"/>
              <w:kern w:val="44"/>
              <w:sz w:val="44"/>
              <w:szCs w:val="20"/>
            </w:rPr>
          </w:pPr>
          <w:r>
            <w:rPr>
              <w:rFonts w:asciiTheme="majorHAnsi" w:eastAsiaTheme="majorEastAsia" w:hAnsiTheme="majorHAnsi" w:cstheme="majorBidi" w:hint="eastAsia"/>
              <w:sz w:val="24"/>
              <w:szCs w:val="24"/>
              <w:lang w:bidi="en-US"/>
            </w:rPr>
            <w:t>采用</w:t>
          </w:r>
          <w:r>
            <w:rPr>
              <w:rFonts w:asciiTheme="majorHAnsi" w:eastAsiaTheme="majorEastAsia" w:hAnsiTheme="majorHAnsi" w:cstheme="majorBidi" w:hint="eastAsia"/>
              <w:sz w:val="24"/>
              <w:szCs w:val="24"/>
              <w:lang w:bidi="en-US"/>
            </w:rPr>
            <w:t>H3Cloud</w:t>
          </w:r>
          <w:proofErr w:type="gramStart"/>
          <w:r>
            <w:rPr>
              <w:rFonts w:asciiTheme="majorHAnsi" w:eastAsiaTheme="majorEastAsia" w:hAnsiTheme="majorHAnsi" w:cstheme="majorBidi" w:hint="eastAsia"/>
              <w:sz w:val="24"/>
              <w:szCs w:val="24"/>
              <w:lang w:bidi="en-US"/>
            </w:rPr>
            <w:t>云计算</w:t>
          </w:r>
          <w:proofErr w:type="gramEnd"/>
          <w:r>
            <w:rPr>
              <w:rFonts w:asciiTheme="majorHAnsi" w:eastAsiaTheme="majorEastAsia" w:hAnsiTheme="majorHAnsi" w:cstheme="majorBidi" w:hint="eastAsia"/>
              <w:sz w:val="24"/>
              <w:szCs w:val="24"/>
              <w:lang w:bidi="en-US"/>
            </w:rPr>
            <w:t>操作系统软件，将多台</w:t>
          </w:r>
          <w:r>
            <w:rPr>
              <w:rFonts w:asciiTheme="majorHAnsi" w:eastAsiaTheme="majorEastAsia" w:hAnsiTheme="majorHAnsi" w:cstheme="majorBidi" w:hint="eastAsia"/>
              <w:sz w:val="24"/>
              <w:szCs w:val="24"/>
              <w:lang w:bidi="en-US"/>
            </w:rPr>
            <w:t>h3C R390</w:t>
          </w:r>
          <w:r>
            <w:rPr>
              <w:rFonts w:asciiTheme="majorHAnsi" w:eastAsiaTheme="majorEastAsia" w:hAnsiTheme="majorHAnsi" w:cstheme="majorBidi" w:hint="eastAsia"/>
              <w:sz w:val="24"/>
              <w:szCs w:val="24"/>
              <w:lang w:bidi="en-US"/>
            </w:rPr>
            <w:t>机架服务器组建</w:t>
          </w:r>
          <w:r>
            <w:rPr>
              <w:rFonts w:asciiTheme="majorHAnsi" w:eastAsiaTheme="majorEastAsia" w:hAnsiTheme="majorHAnsi" w:cstheme="majorBidi" w:hint="eastAsia"/>
              <w:sz w:val="24"/>
              <w:szCs w:val="24"/>
              <w:lang w:bidi="en-US"/>
            </w:rPr>
            <w:t>HA</w:t>
          </w:r>
          <w:r>
            <w:rPr>
              <w:rFonts w:asciiTheme="majorHAnsi" w:eastAsiaTheme="majorEastAsia" w:hAnsiTheme="majorHAnsi" w:cstheme="majorBidi" w:hint="eastAsia"/>
              <w:sz w:val="24"/>
              <w:szCs w:val="24"/>
              <w:lang w:bidi="en-US"/>
            </w:rPr>
            <w:t>集群，在虚拟机上部署“启明”</w:t>
          </w:r>
          <w:r>
            <w:rPr>
              <w:rFonts w:asciiTheme="majorHAnsi" w:eastAsiaTheme="majorEastAsia" w:hAnsiTheme="majorHAnsi" w:cstheme="majorBidi"/>
              <w:sz w:val="24"/>
              <w:szCs w:val="24"/>
              <w:lang w:bidi="en-US"/>
            </w:rPr>
            <w:t>云端计算</w:t>
          </w:r>
          <w:r>
            <w:rPr>
              <w:rFonts w:asciiTheme="majorHAnsi" w:eastAsiaTheme="majorEastAsia" w:hAnsiTheme="majorHAnsi" w:cstheme="majorBidi" w:hint="eastAsia"/>
              <w:sz w:val="24"/>
              <w:szCs w:val="24"/>
              <w:lang w:bidi="en-US"/>
            </w:rPr>
            <w:t>服务，并配合</w:t>
          </w:r>
          <w:r>
            <w:rPr>
              <w:rFonts w:asciiTheme="majorHAnsi" w:eastAsiaTheme="majorEastAsia" w:hAnsiTheme="majorHAnsi" w:cstheme="majorBidi" w:hint="eastAsia"/>
              <w:sz w:val="24"/>
              <w:szCs w:val="24"/>
              <w:lang w:bidi="en-US"/>
            </w:rPr>
            <w:t>HA</w:t>
          </w:r>
          <w:r>
            <w:rPr>
              <w:rFonts w:asciiTheme="majorHAnsi" w:eastAsiaTheme="majorEastAsia" w:hAnsiTheme="majorHAnsi" w:cstheme="majorBidi" w:hint="eastAsia"/>
              <w:sz w:val="24"/>
              <w:szCs w:val="24"/>
              <w:lang w:bidi="en-US"/>
            </w:rPr>
            <w:t>和动态负载均衡等高级功能，实现业务的连续性，提高资源利用率，实现强大的运算能力。</w:t>
          </w:r>
        </w:p>
        <w:p w:rsidR="001415A5" w:rsidRDefault="001415A5">
          <w:pPr>
            <w:rPr>
              <w:rFonts w:ascii="Times New Roman" w:eastAsia="黑体" w:hAnsi="Times New Roman" w:cs="Times New Roman"/>
              <w:kern w:val="44"/>
              <w:sz w:val="44"/>
              <w:szCs w:val="20"/>
            </w:rPr>
          </w:pPr>
        </w:p>
        <w:p w:rsidR="001415A5" w:rsidRDefault="001415A5">
          <w:pPr>
            <w:rPr>
              <w:rFonts w:ascii="Times New Roman" w:eastAsia="黑体" w:hAnsi="Times New Roman" w:cs="Times New Roman"/>
              <w:kern w:val="44"/>
              <w:sz w:val="44"/>
              <w:szCs w:val="20"/>
            </w:rPr>
          </w:pPr>
        </w:p>
        <w:p w:rsidR="001415A5" w:rsidRDefault="001415A5">
          <w:pPr>
            <w:rPr>
              <w:rFonts w:ascii="Times New Roman" w:eastAsia="黑体" w:hAnsi="Times New Roman" w:cs="Times New Roman"/>
              <w:kern w:val="44"/>
              <w:sz w:val="44"/>
              <w:szCs w:val="20"/>
            </w:rPr>
          </w:pPr>
        </w:p>
        <w:p w:rsidR="001415A5" w:rsidRDefault="001415A5">
          <w:pPr>
            <w:rPr>
              <w:rFonts w:ascii="Times New Roman" w:eastAsia="黑体" w:hAnsi="Times New Roman" w:cs="Times New Roman" w:hint="eastAsia"/>
              <w:kern w:val="44"/>
              <w:sz w:val="44"/>
              <w:szCs w:val="20"/>
            </w:rPr>
          </w:pPr>
        </w:p>
        <w:p w:rsidR="001415A5" w:rsidRDefault="009906C3">
          <w:pPr>
            <w:pStyle w:val="1"/>
            <w:widowControl w:val="0"/>
            <w:pBdr>
              <w:bottom w:val="none" w:sz="0" w:space="0" w:color="auto"/>
            </w:pBdr>
            <w:spacing w:beforeLines="150" w:afterLines="100" w:after="240" w:line="240" w:lineRule="auto"/>
            <w:jc w:val="center"/>
            <w:rPr>
              <w:rFonts w:ascii="Times New Roman" w:eastAsia="黑体" w:hAnsi="Times New Roman" w:cs="Times New Roman"/>
              <w:b w:val="0"/>
              <w:bCs w:val="0"/>
              <w:smallCaps w:val="0"/>
              <w:kern w:val="44"/>
              <w:sz w:val="44"/>
              <w:szCs w:val="20"/>
            </w:rPr>
          </w:pPr>
          <w:bookmarkStart w:id="21" w:name="_Toc2038"/>
          <w:bookmarkStart w:id="22" w:name="_Toc38544904"/>
          <w:r>
            <w:rPr>
              <w:rFonts w:ascii="Times New Roman" w:eastAsia="黑体" w:hAnsi="Times New Roman" w:cs="Times New Roman" w:hint="eastAsia"/>
              <w:b w:val="0"/>
              <w:bCs w:val="0"/>
              <w:smallCaps w:val="0"/>
              <w:kern w:val="44"/>
              <w:sz w:val="44"/>
              <w:szCs w:val="20"/>
            </w:rPr>
            <w:lastRenderedPageBreak/>
            <w:t>四、功能列表</w:t>
          </w:r>
          <w:bookmarkEnd w:id="21"/>
          <w:bookmarkEnd w:id="22"/>
        </w:p>
        <w:p w:rsidR="001415A5" w:rsidRDefault="009906C3">
          <w:pPr>
            <w:pStyle w:val="aff5"/>
            <w:ind w:firstLineChars="0" w:firstLine="0"/>
            <w:rPr>
              <w:rFonts w:asciiTheme="majorHAnsi" w:eastAsiaTheme="majorEastAsia" w:hAnsiTheme="majorHAnsi" w:cstheme="majorBidi"/>
              <w:sz w:val="24"/>
              <w:szCs w:val="24"/>
            </w:rPr>
          </w:pPr>
          <w:r>
            <w:rPr>
              <w:rFonts w:asciiTheme="majorHAnsi" w:eastAsiaTheme="majorEastAsia" w:hAnsiTheme="majorHAnsi" w:cstheme="majorBidi" w:hint="eastAsia"/>
              <w:noProof/>
              <w:sz w:val="24"/>
              <w:szCs w:val="24"/>
            </w:rPr>
            <w:drawing>
              <wp:inline distT="0" distB="0" distL="0" distR="0">
                <wp:extent cx="5227320" cy="1219200"/>
                <wp:effectExtent l="0" t="38100" r="0" b="1905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1415A5" w:rsidRDefault="009906C3">
          <w:pPr>
            <w:pStyle w:val="aff5"/>
            <w:ind w:firstLineChars="0" w:firstLine="216"/>
            <w:jc w:val="center"/>
            <w:rPr>
              <w:rFonts w:asciiTheme="majorHAnsi" w:eastAsiaTheme="majorEastAsia" w:hAnsiTheme="majorHAnsi" w:cstheme="majorBidi"/>
              <w:sz w:val="24"/>
              <w:szCs w:val="24"/>
            </w:rPr>
          </w:pPr>
          <w:bookmarkStart w:id="23" w:name="_Toc4899"/>
          <w:r>
            <w:rPr>
              <w:rFonts w:asciiTheme="majorHAnsi" w:eastAsiaTheme="majorEastAsia" w:hAnsiTheme="majorHAnsi" w:cstheme="majorBidi" w:hint="eastAsia"/>
              <w:sz w:val="24"/>
              <w:szCs w:val="24"/>
              <w:lang w:bidi="en-US"/>
            </w:rPr>
            <w:t>图</w:t>
          </w:r>
          <w:r>
            <w:rPr>
              <w:rFonts w:asciiTheme="majorHAnsi" w:eastAsiaTheme="majorEastAsia" w:hAnsiTheme="majorHAnsi" w:cstheme="majorBidi" w:hint="eastAsia"/>
              <w:sz w:val="24"/>
              <w:szCs w:val="24"/>
              <w:lang w:bidi="en-US"/>
            </w:rPr>
            <w:t>4.1</w:t>
          </w:r>
          <w:bookmarkEnd w:id="23"/>
        </w:p>
        <w:p w:rsidR="001415A5" w:rsidRDefault="009906C3">
          <w:pPr>
            <w:pStyle w:val="aff5"/>
            <w:ind w:firstLine="480"/>
            <w:rPr>
              <w:rFonts w:asciiTheme="majorHAnsi" w:eastAsiaTheme="majorEastAsia" w:hAnsiTheme="majorHAnsi" w:cstheme="majorBidi"/>
              <w:sz w:val="24"/>
              <w:szCs w:val="24"/>
              <w:lang w:bidi="en-US"/>
            </w:rPr>
          </w:pPr>
          <w:r>
            <w:rPr>
              <w:rFonts w:asciiTheme="majorHAnsi" w:eastAsiaTheme="majorEastAsia" w:hAnsiTheme="majorHAnsi" w:cstheme="majorBidi" w:hint="eastAsia"/>
              <w:sz w:val="24"/>
              <w:szCs w:val="24"/>
              <w:lang w:bidi="en-US"/>
            </w:rPr>
            <w:t>如图</w:t>
          </w:r>
          <w:r>
            <w:rPr>
              <w:rFonts w:asciiTheme="majorHAnsi" w:eastAsiaTheme="majorEastAsia" w:hAnsiTheme="majorHAnsi" w:cstheme="majorBidi" w:hint="eastAsia"/>
              <w:sz w:val="24"/>
              <w:szCs w:val="24"/>
              <w:lang w:bidi="en-US"/>
            </w:rPr>
            <w:t>4.1</w:t>
          </w:r>
          <w:r>
            <w:rPr>
              <w:rFonts w:asciiTheme="majorHAnsi" w:eastAsiaTheme="majorEastAsia" w:hAnsiTheme="majorHAnsi" w:cstheme="majorBidi" w:hint="eastAsia"/>
              <w:sz w:val="24"/>
              <w:szCs w:val="24"/>
              <w:lang w:bidi="en-US"/>
            </w:rPr>
            <w:t>所示，“</w:t>
          </w:r>
          <w:r w:rsidR="00497D22">
            <w:rPr>
              <w:rFonts w:asciiTheme="majorHAnsi" w:eastAsiaTheme="majorEastAsia" w:hAnsiTheme="majorHAnsi" w:cstheme="majorBidi" w:hint="eastAsia"/>
              <w:sz w:val="24"/>
              <w:szCs w:val="24"/>
              <w:lang w:bidi="en-US"/>
            </w:rPr>
            <w:t>Walnuts</w:t>
          </w:r>
          <w:r>
            <w:rPr>
              <w:rFonts w:asciiTheme="majorHAnsi" w:eastAsiaTheme="majorEastAsia" w:hAnsiTheme="majorHAnsi" w:cstheme="majorBidi" w:hint="eastAsia"/>
              <w:sz w:val="24"/>
              <w:szCs w:val="24"/>
              <w:lang w:bidi="en-US"/>
            </w:rPr>
            <w:t>”系统大致分为直播信息显示和用户点歌两部分。直播信息显示部分可以显示用户的弹幕，礼物，</w:t>
          </w:r>
          <w:r>
            <w:rPr>
              <w:rFonts w:asciiTheme="majorHAnsi" w:eastAsiaTheme="majorEastAsia" w:hAnsiTheme="majorHAnsi" w:cstheme="majorBidi" w:hint="eastAsia"/>
              <w:sz w:val="24"/>
              <w:szCs w:val="24"/>
              <w:lang w:bidi="en-US"/>
            </w:rPr>
            <w:t>VIP</w:t>
          </w:r>
          <w:r>
            <w:rPr>
              <w:rFonts w:asciiTheme="majorHAnsi" w:eastAsiaTheme="majorEastAsia" w:hAnsiTheme="majorHAnsi" w:cstheme="majorBidi" w:hint="eastAsia"/>
              <w:sz w:val="24"/>
              <w:szCs w:val="24"/>
              <w:lang w:bidi="en-US"/>
            </w:rPr>
            <w:t>进场等关键信息，并且分不同区域，以不同颜色的字体显示其重要程度；而能与用户互动的部分就是用户点歌功能，用户通过输入点歌关键字，如“</w:t>
          </w:r>
          <w:r>
            <w:rPr>
              <w:rFonts w:asciiTheme="majorHAnsi" w:eastAsiaTheme="majorEastAsia" w:hAnsiTheme="majorHAnsi" w:cstheme="majorBidi" w:hint="eastAsia"/>
              <w:sz w:val="24"/>
              <w:szCs w:val="24"/>
              <w:lang w:bidi="en-US"/>
            </w:rPr>
            <w:t>BGM</w:t>
          </w:r>
          <w:r>
            <w:rPr>
              <w:rFonts w:asciiTheme="majorHAnsi" w:eastAsiaTheme="majorEastAsia" w:hAnsiTheme="majorHAnsi" w:cstheme="majorBidi" w:hint="eastAsia"/>
              <w:sz w:val="24"/>
              <w:szCs w:val="24"/>
              <w:lang w:bidi="en-US"/>
            </w:rPr>
            <w:t>”，用户就可以通过“</w:t>
          </w:r>
          <w:r>
            <w:rPr>
              <w:rFonts w:asciiTheme="majorHAnsi" w:eastAsiaTheme="majorEastAsia" w:hAnsiTheme="majorHAnsi" w:cstheme="majorBidi" w:hint="eastAsia"/>
              <w:sz w:val="24"/>
              <w:szCs w:val="24"/>
              <w:lang w:bidi="en-US"/>
            </w:rPr>
            <w:t xml:space="preserve">BGM </w:t>
          </w:r>
          <w:r>
            <w:rPr>
              <w:rFonts w:asciiTheme="majorHAnsi" w:eastAsiaTheme="majorEastAsia" w:hAnsiTheme="majorHAnsi" w:cstheme="majorBidi" w:hint="eastAsia"/>
              <w:sz w:val="24"/>
              <w:szCs w:val="24"/>
              <w:lang w:bidi="en-US"/>
            </w:rPr>
            <w:t>关键词”的方式搜索相应歌曲进行自动播放。详细介绍如下。</w:t>
          </w:r>
        </w:p>
        <w:p w:rsidR="001415A5" w:rsidRDefault="009906C3">
          <w:pPr>
            <w:pStyle w:val="2"/>
            <w:widowControl w:val="0"/>
            <w:spacing w:beforeLines="50" w:before="120" w:line="240" w:lineRule="auto"/>
            <w:rPr>
              <w:rFonts w:ascii="Times New Roman" w:eastAsia="宋体" w:hAnsi="Times New Roman" w:cs="Times New Roman"/>
              <w:smallCaps w:val="0"/>
              <w:kern w:val="2"/>
              <w:sz w:val="32"/>
              <w:szCs w:val="32"/>
            </w:rPr>
          </w:pPr>
          <w:bookmarkStart w:id="24" w:name="_Toc11053"/>
          <w:bookmarkStart w:id="25" w:name="_Toc38544905"/>
          <w:r>
            <w:rPr>
              <w:rFonts w:ascii="Times New Roman" w:eastAsia="宋体" w:hAnsi="Times New Roman" w:cs="Times New Roman" w:hint="eastAsia"/>
              <w:smallCaps w:val="0"/>
              <w:kern w:val="2"/>
              <w:sz w:val="32"/>
              <w:szCs w:val="32"/>
            </w:rPr>
            <w:t xml:space="preserve">4.1 </w:t>
          </w:r>
          <w:bookmarkEnd w:id="24"/>
          <w:r>
            <w:rPr>
              <w:rFonts w:ascii="Times New Roman" w:eastAsia="宋体" w:hAnsi="Times New Roman" w:cs="Times New Roman" w:hint="eastAsia"/>
              <w:smallCaps w:val="0"/>
              <w:kern w:val="2"/>
              <w:sz w:val="32"/>
              <w:szCs w:val="32"/>
            </w:rPr>
            <w:t>直播信息显示</w:t>
          </w:r>
          <w:bookmarkEnd w:id="25"/>
        </w:p>
        <w:p w:rsidR="001415A5" w:rsidRDefault="009906C3">
          <w:pPr>
            <w:pStyle w:val="3"/>
            <w:widowControl w:val="0"/>
            <w:spacing w:beforeLines="50" w:before="120" w:line="240" w:lineRule="auto"/>
            <w:jc w:val="both"/>
            <w:rPr>
              <w:sz w:val="30"/>
              <w:szCs w:val="30"/>
            </w:rPr>
          </w:pPr>
          <w:bookmarkStart w:id="26" w:name="_Toc38544906"/>
          <w:r>
            <w:rPr>
              <w:rFonts w:hint="eastAsia"/>
              <w:sz w:val="30"/>
              <w:szCs w:val="30"/>
            </w:rPr>
            <w:t xml:space="preserve">4.1.1 </w:t>
          </w:r>
          <w:r>
            <w:rPr>
              <w:rFonts w:hint="eastAsia"/>
              <w:sz w:val="30"/>
              <w:szCs w:val="30"/>
            </w:rPr>
            <w:t>用户</w:t>
          </w:r>
          <w:r w:rsidR="0050749E">
            <w:rPr>
              <w:rFonts w:hint="eastAsia"/>
              <w:sz w:val="30"/>
              <w:szCs w:val="30"/>
            </w:rPr>
            <w:t>信息</w:t>
          </w:r>
          <w:r>
            <w:rPr>
              <w:rFonts w:hint="eastAsia"/>
              <w:sz w:val="30"/>
              <w:szCs w:val="30"/>
            </w:rPr>
            <w:t>显示</w:t>
          </w:r>
          <w:bookmarkEnd w:id="26"/>
        </w:p>
        <w:p w:rsidR="001415A5" w:rsidRDefault="009906C3" w:rsidP="008C7F02">
          <w:pPr>
            <w:pStyle w:val="aff5"/>
            <w:ind w:firstLineChars="0" w:firstLine="325"/>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 xml:space="preserve">   </w:t>
          </w:r>
          <w:r w:rsidR="00D517D0">
            <w:rPr>
              <w:rFonts w:asciiTheme="majorHAnsi" w:eastAsiaTheme="majorEastAsia" w:hAnsiTheme="majorHAnsi" w:cstheme="majorBidi" w:hint="eastAsia"/>
              <w:sz w:val="24"/>
              <w:szCs w:val="24"/>
            </w:rPr>
            <w:t>用户信息主要包括用户弹幕，礼物，</w:t>
          </w:r>
          <w:r w:rsidR="00D517D0">
            <w:rPr>
              <w:rFonts w:asciiTheme="majorHAnsi" w:eastAsiaTheme="majorEastAsia" w:hAnsiTheme="majorHAnsi" w:cstheme="majorBidi" w:hint="eastAsia"/>
              <w:sz w:val="24"/>
              <w:szCs w:val="24"/>
            </w:rPr>
            <w:t>V</w:t>
          </w:r>
          <w:r w:rsidR="00D517D0">
            <w:rPr>
              <w:rFonts w:asciiTheme="majorHAnsi" w:eastAsiaTheme="majorEastAsia" w:hAnsiTheme="majorHAnsi" w:cstheme="majorBidi"/>
              <w:sz w:val="24"/>
              <w:szCs w:val="24"/>
            </w:rPr>
            <w:t>IP</w:t>
          </w:r>
          <w:r w:rsidR="00D517D0">
            <w:rPr>
              <w:rFonts w:asciiTheme="majorHAnsi" w:eastAsiaTheme="majorEastAsia" w:hAnsiTheme="majorHAnsi" w:cstheme="majorBidi" w:hint="eastAsia"/>
              <w:sz w:val="24"/>
              <w:szCs w:val="24"/>
            </w:rPr>
            <w:t>入场。前端对消息进行分类，礼物信息单独显示。</w:t>
          </w:r>
        </w:p>
        <w:p w:rsidR="00D517D0" w:rsidRDefault="00D517D0" w:rsidP="00D517D0">
          <w:pPr>
            <w:pStyle w:val="aff5"/>
            <w:ind w:firstLineChars="0" w:firstLine="325"/>
            <w:jc w:val="center"/>
            <w:rPr>
              <w:rFonts w:asciiTheme="majorHAnsi" w:eastAsiaTheme="majorEastAsia" w:hAnsiTheme="majorHAnsi" w:cstheme="majorBidi"/>
              <w:sz w:val="24"/>
              <w:szCs w:val="24"/>
            </w:rPr>
          </w:pPr>
          <w:r>
            <w:rPr>
              <w:noProof/>
            </w:rPr>
            <w:drawing>
              <wp:inline distT="0" distB="0" distL="0" distR="0" wp14:anchorId="59EDD970" wp14:editId="1F53DA1E">
                <wp:extent cx="1880991" cy="3086100"/>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91943" cy="3104068"/>
                        </a:xfrm>
                        <a:prstGeom prst="rect">
                          <a:avLst/>
                        </a:prstGeom>
                      </pic:spPr>
                    </pic:pic>
                  </a:graphicData>
                </a:graphic>
              </wp:inline>
            </w:drawing>
          </w:r>
        </w:p>
        <w:p w:rsidR="00D517D0" w:rsidRPr="00A071C2" w:rsidRDefault="00D517D0" w:rsidP="00A071C2">
          <w:pPr>
            <w:pStyle w:val="aff5"/>
            <w:ind w:firstLineChars="0" w:firstLine="325"/>
            <w:jc w:val="center"/>
            <w:rPr>
              <w:rFonts w:asciiTheme="majorHAnsi" w:eastAsiaTheme="majorEastAsia" w:hAnsiTheme="majorHAnsi" w:cstheme="majorBidi" w:hint="eastAsia"/>
              <w:sz w:val="24"/>
              <w:szCs w:val="24"/>
            </w:rPr>
          </w:pPr>
          <w:r>
            <w:rPr>
              <w:rFonts w:asciiTheme="majorHAnsi" w:eastAsiaTheme="majorEastAsia" w:hAnsiTheme="majorHAnsi" w:cstheme="majorBidi" w:hint="eastAsia"/>
              <w:sz w:val="24"/>
              <w:szCs w:val="24"/>
            </w:rPr>
            <w:t>图</w:t>
          </w:r>
          <w:r>
            <w:rPr>
              <w:rFonts w:asciiTheme="majorHAnsi" w:eastAsiaTheme="majorEastAsia" w:hAnsiTheme="majorHAnsi" w:cstheme="majorBidi" w:hint="eastAsia"/>
              <w:sz w:val="24"/>
              <w:szCs w:val="24"/>
            </w:rPr>
            <w:t>4.1</w:t>
          </w:r>
        </w:p>
        <w:p w:rsidR="001415A5" w:rsidRDefault="009906C3">
          <w:pPr>
            <w:pStyle w:val="3"/>
            <w:widowControl w:val="0"/>
            <w:spacing w:beforeLines="50" w:before="120" w:line="240" w:lineRule="auto"/>
            <w:jc w:val="both"/>
            <w:rPr>
              <w:sz w:val="30"/>
              <w:szCs w:val="30"/>
            </w:rPr>
          </w:pPr>
          <w:bookmarkStart w:id="27" w:name="_Toc38544907"/>
          <w:r>
            <w:rPr>
              <w:rFonts w:hint="eastAsia"/>
              <w:sz w:val="30"/>
              <w:szCs w:val="30"/>
            </w:rPr>
            <w:lastRenderedPageBreak/>
            <w:t>4.1.2</w:t>
          </w:r>
          <w:r w:rsidR="0037616E">
            <w:rPr>
              <w:rFonts w:hint="eastAsia"/>
              <w:sz w:val="30"/>
              <w:szCs w:val="30"/>
            </w:rPr>
            <w:t>公共信息</w:t>
          </w:r>
          <w:r>
            <w:rPr>
              <w:rFonts w:hint="eastAsia"/>
              <w:sz w:val="30"/>
              <w:szCs w:val="30"/>
            </w:rPr>
            <w:t>显示</w:t>
          </w:r>
          <w:bookmarkEnd w:id="27"/>
        </w:p>
        <w:p w:rsidR="0037616E" w:rsidRDefault="0037616E" w:rsidP="0037616E">
          <w:pPr>
            <w:pStyle w:val="aff5"/>
            <w:ind w:firstLine="480"/>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由于某些信息是一段时间固定不变的，例如直播间标题，主播昵称，等级等内容，因此官方采用了建立</w:t>
          </w:r>
          <w:r>
            <w:rPr>
              <w:rFonts w:asciiTheme="majorHAnsi" w:eastAsiaTheme="majorEastAsia" w:hAnsiTheme="majorHAnsi" w:cstheme="majorBidi" w:hint="eastAsia"/>
              <w:sz w:val="24"/>
              <w:szCs w:val="24"/>
            </w:rPr>
            <w:t>R</w:t>
          </w:r>
          <w:r>
            <w:rPr>
              <w:rFonts w:asciiTheme="majorHAnsi" w:eastAsiaTheme="majorEastAsia" w:hAnsiTheme="majorHAnsi" w:cstheme="majorBidi"/>
              <w:sz w:val="24"/>
              <w:szCs w:val="24"/>
            </w:rPr>
            <w:t>EST</w:t>
          </w:r>
          <w:r>
            <w:rPr>
              <w:rFonts w:asciiTheme="majorHAnsi" w:eastAsiaTheme="majorEastAsia" w:hAnsiTheme="majorHAnsi" w:cstheme="majorBidi" w:hint="eastAsia"/>
              <w:sz w:val="24"/>
              <w:szCs w:val="24"/>
            </w:rPr>
            <w:t>ful</w:t>
          </w:r>
          <w:r>
            <w:rPr>
              <w:rFonts w:asciiTheme="majorHAnsi" w:eastAsiaTheme="majorEastAsia" w:hAnsiTheme="majorHAnsi" w:cstheme="majorBidi" w:hint="eastAsia"/>
              <w:sz w:val="24"/>
              <w:szCs w:val="24"/>
            </w:rPr>
            <w:t>风格的</w:t>
          </w:r>
          <w:r>
            <w:rPr>
              <w:rFonts w:asciiTheme="majorHAnsi" w:eastAsiaTheme="majorEastAsia" w:hAnsiTheme="majorHAnsi" w:cstheme="majorBidi" w:hint="eastAsia"/>
              <w:sz w:val="24"/>
              <w:szCs w:val="24"/>
            </w:rPr>
            <w:t>A</w:t>
          </w:r>
          <w:r>
            <w:rPr>
              <w:rFonts w:asciiTheme="majorHAnsi" w:eastAsiaTheme="majorEastAsia" w:hAnsiTheme="majorHAnsi" w:cstheme="majorBidi"/>
              <w:sz w:val="24"/>
              <w:szCs w:val="24"/>
            </w:rPr>
            <w:t>PI</w:t>
          </w:r>
          <w:r>
            <w:rPr>
              <w:rFonts w:asciiTheme="majorHAnsi" w:eastAsiaTheme="majorEastAsia" w:hAnsiTheme="majorHAnsi" w:cstheme="majorBidi" w:hint="eastAsia"/>
              <w:sz w:val="24"/>
              <w:szCs w:val="24"/>
            </w:rPr>
            <w:t>来进行消息获取的方法，通过抓包的方式获取到浏览器的各种请求后，调整好相关参数，在每次打开主界面时请求相关的</w:t>
          </w:r>
          <w:r>
            <w:rPr>
              <w:rFonts w:asciiTheme="majorHAnsi" w:eastAsiaTheme="majorEastAsia" w:hAnsiTheme="majorHAnsi" w:cstheme="majorBidi" w:hint="eastAsia"/>
              <w:sz w:val="24"/>
              <w:szCs w:val="24"/>
            </w:rPr>
            <w:t>A</w:t>
          </w:r>
          <w:r>
            <w:rPr>
              <w:rFonts w:asciiTheme="majorHAnsi" w:eastAsiaTheme="majorEastAsia" w:hAnsiTheme="majorHAnsi" w:cstheme="majorBidi"/>
              <w:sz w:val="24"/>
              <w:szCs w:val="24"/>
            </w:rPr>
            <w:t>PI</w:t>
          </w:r>
          <w:r>
            <w:rPr>
              <w:rFonts w:asciiTheme="majorHAnsi" w:eastAsiaTheme="majorEastAsia" w:hAnsiTheme="majorHAnsi" w:cstheme="majorBidi" w:hint="eastAsia"/>
              <w:sz w:val="24"/>
              <w:szCs w:val="24"/>
            </w:rPr>
            <w:t>，获取返回的信息，一次性的显示在页面上。</w:t>
          </w:r>
          <w:r>
            <w:rPr>
              <w:rFonts w:asciiTheme="majorHAnsi" w:eastAsiaTheme="majorEastAsia" w:hAnsiTheme="majorHAnsi" w:cstheme="majorBidi" w:hint="eastAsia"/>
              <w:sz w:val="24"/>
              <w:szCs w:val="24"/>
            </w:rPr>
            <w:t xml:space="preserve"> </w:t>
          </w:r>
          <w:r>
            <w:rPr>
              <w:rFonts w:asciiTheme="majorHAnsi" w:eastAsiaTheme="majorEastAsia" w:hAnsiTheme="majorHAnsi" w:cstheme="majorBidi" w:hint="eastAsia"/>
              <w:sz w:val="24"/>
              <w:szCs w:val="24"/>
            </w:rPr>
            <w:t>期间持续监听服务器传回的消息，如果需要更新相关内容，即时捕捉，传回到前端即可。</w:t>
          </w:r>
          <w:bookmarkStart w:id="28" w:name="_Toc38544908"/>
          <w:r w:rsidR="00525B96">
            <w:rPr>
              <w:rFonts w:asciiTheme="majorHAnsi" w:eastAsiaTheme="majorEastAsia" w:hAnsiTheme="majorHAnsi" w:cstheme="majorBidi" w:hint="eastAsia"/>
              <w:sz w:val="24"/>
              <w:szCs w:val="24"/>
            </w:rPr>
            <w:t>此类信息较为繁杂，软件的功能根据</w:t>
          </w:r>
          <w:proofErr w:type="gramStart"/>
          <w:r w:rsidR="00525B96">
            <w:rPr>
              <w:rFonts w:asciiTheme="majorHAnsi" w:eastAsiaTheme="majorEastAsia" w:hAnsiTheme="majorHAnsi" w:cstheme="majorBidi" w:hint="eastAsia"/>
              <w:sz w:val="24"/>
              <w:szCs w:val="24"/>
            </w:rPr>
            <w:t>需要仅</w:t>
          </w:r>
          <w:proofErr w:type="gramEnd"/>
          <w:r w:rsidR="00525B96">
            <w:rPr>
              <w:rFonts w:asciiTheme="majorHAnsi" w:eastAsiaTheme="majorEastAsia" w:hAnsiTheme="majorHAnsi" w:cstheme="majorBidi" w:hint="eastAsia"/>
              <w:sz w:val="24"/>
              <w:szCs w:val="24"/>
            </w:rPr>
            <w:t>获取了其中部分信息，例如总榜排行，直播间描述等消息可根据后续需求任何调整修改。</w:t>
          </w:r>
        </w:p>
        <w:p w:rsidR="00A071C2" w:rsidRDefault="00A071C2" w:rsidP="00A071C2">
          <w:pPr>
            <w:pStyle w:val="aff5"/>
            <w:ind w:firstLine="440"/>
            <w:jc w:val="center"/>
            <w:rPr>
              <w:rFonts w:asciiTheme="majorHAnsi" w:eastAsiaTheme="majorEastAsia" w:hAnsiTheme="majorHAnsi" w:cstheme="majorBidi"/>
              <w:sz w:val="24"/>
              <w:szCs w:val="24"/>
            </w:rPr>
          </w:pPr>
          <w:r>
            <w:rPr>
              <w:noProof/>
            </w:rPr>
            <w:drawing>
              <wp:inline distT="0" distB="0" distL="0" distR="0" wp14:anchorId="4F76F3E2" wp14:editId="6C8C9BD1">
                <wp:extent cx="2286198" cy="27434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86198" cy="274344"/>
                        </a:xfrm>
                        <a:prstGeom prst="rect">
                          <a:avLst/>
                        </a:prstGeom>
                      </pic:spPr>
                    </pic:pic>
                  </a:graphicData>
                </a:graphic>
              </wp:inline>
            </w:drawing>
          </w:r>
        </w:p>
        <w:p w:rsidR="00A071C2" w:rsidRDefault="00A071C2" w:rsidP="00A071C2">
          <w:pPr>
            <w:pStyle w:val="aff5"/>
            <w:ind w:firstLine="480"/>
            <w:jc w:val="center"/>
            <w:rPr>
              <w:rFonts w:asciiTheme="majorHAnsi" w:eastAsiaTheme="majorEastAsia" w:hAnsiTheme="majorHAnsi" w:cstheme="majorBidi" w:hint="eastAsia"/>
              <w:sz w:val="24"/>
              <w:szCs w:val="24"/>
            </w:rPr>
          </w:pPr>
          <w:r>
            <w:rPr>
              <w:rFonts w:asciiTheme="majorHAnsi" w:eastAsiaTheme="majorEastAsia" w:hAnsiTheme="majorHAnsi" w:cstheme="majorBidi" w:hint="eastAsia"/>
              <w:sz w:val="24"/>
              <w:szCs w:val="24"/>
            </w:rPr>
            <w:t>图</w:t>
          </w:r>
          <w:r>
            <w:rPr>
              <w:rFonts w:asciiTheme="majorHAnsi" w:eastAsiaTheme="majorEastAsia" w:hAnsiTheme="majorHAnsi" w:cstheme="majorBidi" w:hint="eastAsia"/>
              <w:sz w:val="24"/>
              <w:szCs w:val="24"/>
            </w:rPr>
            <w:t>4.2</w:t>
          </w:r>
        </w:p>
        <w:p w:rsidR="001415A5" w:rsidRDefault="009906C3">
          <w:pPr>
            <w:pStyle w:val="2"/>
            <w:widowControl w:val="0"/>
            <w:spacing w:beforeLines="50" w:before="120" w:line="240" w:lineRule="auto"/>
            <w:rPr>
              <w:rFonts w:ascii="Times New Roman" w:eastAsia="宋体" w:hAnsi="Times New Roman" w:cs="Times New Roman"/>
              <w:smallCaps w:val="0"/>
              <w:kern w:val="2"/>
              <w:sz w:val="32"/>
              <w:szCs w:val="32"/>
            </w:rPr>
          </w:pPr>
          <w:bookmarkStart w:id="29" w:name="_Toc1552"/>
          <w:bookmarkStart w:id="30" w:name="_Toc38544909"/>
          <w:bookmarkEnd w:id="28"/>
          <w:r>
            <w:rPr>
              <w:rFonts w:ascii="Times New Roman" w:eastAsia="宋体" w:hAnsi="Times New Roman" w:cs="Times New Roman" w:hint="eastAsia"/>
              <w:smallCaps w:val="0"/>
              <w:kern w:val="2"/>
              <w:sz w:val="32"/>
              <w:szCs w:val="32"/>
            </w:rPr>
            <w:t xml:space="preserve">4.2 </w:t>
          </w:r>
          <w:bookmarkEnd w:id="29"/>
          <w:r>
            <w:rPr>
              <w:rFonts w:ascii="Times New Roman" w:eastAsia="宋体" w:hAnsi="Times New Roman" w:cs="Times New Roman" w:hint="eastAsia"/>
              <w:smallCaps w:val="0"/>
              <w:kern w:val="2"/>
              <w:sz w:val="32"/>
              <w:szCs w:val="32"/>
            </w:rPr>
            <w:t>用户点歌</w:t>
          </w:r>
          <w:bookmarkEnd w:id="30"/>
        </w:p>
        <w:p w:rsidR="001415A5" w:rsidRDefault="009906C3">
          <w:pPr>
            <w:pStyle w:val="3"/>
            <w:widowControl w:val="0"/>
            <w:spacing w:beforeLines="50" w:before="120" w:line="240" w:lineRule="auto"/>
            <w:jc w:val="both"/>
            <w:rPr>
              <w:sz w:val="30"/>
              <w:szCs w:val="30"/>
            </w:rPr>
          </w:pPr>
          <w:bookmarkStart w:id="31" w:name="_Toc38544910"/>
          <w:r>
            <w:rPr>
              <w:rFonts w:hint="eastAsia"/>
              <w:sz w:val="30"/>
              <w:szCs w:val="30"/>
            </w:rPr>
            <w:t>4.2.1</w:t>
          </w:r>
          <w:bookmarkEnd w:id="31"/>
          <w:r w:rsidR="00CE633E">
            <w:rPr>
              <w:rFonts w:hint="eastAsia"/>
              <w:sz w:val="30"/>
              <w:szCs w:val="30"/>
            </w:rPr>
            <w:t>关键字点歌</w:t>
          </w:r>
        </w:p>
        <w:p w:rsidR="001415A5" w:rsidRDefault="00CE633E" w:rsidP="00CE633E">
          <w:pPr>
            <w:ind w:firstLine="240"/>
            <w:jc w:val="center"/>
            <w:rPr>
              <w:rFonts w:asciiTheme="majorHAnsi" w:eastAsiaTheme="majorEastAsia" w:hAnsiTheme="majorHAnsi" w:cstheme="majorBidi"/>
              <w:sz w:val="30"/>
              <w:szCs w:val="30"/>
            </w:rPr>
          </w:pPr>
          <w:r>
            <w:rPr>
              <w:noProof/>
            </w:rPr>
            <w:drawing>
              <wp:inline distT="0" distB="0" distL="0" distR="0" wp14:anchorId="2D2014BA" wp14:editId="6C05FDB7">
                <wp:extent cx="2316681" cy="1440305"/>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16681" cy="1440305"/>
                        </a:xfrm>
                        <a:prstGeom prst="rect">
                          <a:avLst/>
                        </a:prstGeom>
                      </pic:spPr>
                    </pic:pic>
                  </a:graphicData>
                </a:graphic>
              </wp:inline>
            </w:drawing>
          </w:r>
        </w:p>
        <w:p w:rsidR="001415A5" w:rsidRDefault="009906C3">
          <w:pPr>
            <w:ind w:firstLine="240"/>
            <w:jc w:val="cente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图</w:t>
          </w:r>
          <w:r>
            <w:rPr>
              <w:rFonts w:asciiTheme="majorHAnsi" w:eastAsiaTheme="majorEastAsia" w:hAnsiTheme="majorHAnsi" w:cstheme="majorBidi" w:hint="eastAsia"/>
              <w:sz w:val="24"/>
              <w:szCs w:val="24"/>
            </w:rPr>
            <w:t>4.</w:t>
          </w:r>
          <w:r w:rsidR="00DF5DD5">
            <w:rPr>
              <w:rFonts w:asciiTheme="majorHAnsi" w:eastAsiaTheme="majorEastAsia" w:hAnsiTheme="majorHAnsi" w:cstheme="majorBidi" w:hint="eastAsia"/>
              <w:sz w:val="24"/>
              <w:szCs w:val="24"/>
            </w:rPr>
            <w:t>2</w:t>
          </w:r>
        </w:p>
        <w:p w:rsidR="001415A5" w:rsidRDefault="00CE633E">
          <w:pPr>
            <w:pStyle w:val="aff5"/>
            <w:ind w:firstLine="480"/>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用户可以通过右上角的绿色图标输入关键字来开启和关闭点歌功能。在输入完关键字并点击“开启点歌”后，就会自动监听直播</w:t>
          </w:r>
          <w:proofErr w:type="gramStart"/>
          <w:r>
            <w:rPr>
              <w:rFonts w:asciiTheme="majorHAnsi" w:eastAsiaTheme="majorEastAsia" w:hAnsiTheme="majorHAnsi" w:cstheme="majorBidi" w:hint="eastAsia"/>
              <w:sz w:val="24"/>
              <w:szCs w:val="24"/>
            </w:rPr>
            <w:t>间观众</w:t>
          </w:r>
          <w:proofErr w:type="gramEnd"/>
          <w:r>
            <w:rPr>
              <w:rFonts w:asciiTheme="majorHAnsi" w:eastAsiaTheme="majorEastAsia" w:hAnsiTheme="majorHAnsi" w:cstheme="majorBidi" w:hint="eastAsia"/>
              <w:sz w:val="24"/>
              <w:szCs w:val="24"/>
            </w:rPr>
            <w:t>发送的弹幕信息，针对“关键字</w:t>
          </w:r>
          <w:r>
            <w:rPr>
              <w:rFonts w:asciiTheme="majorHAnsi" w:eastAsiaTheme="majorEastAsia" w:hAnsiTheme="majorHAnsi" w:cstheme="majorBidi" w:hint="eastAsia"/>
              <w:sz w:val="24"/>
              <w:szCs w:val="24"/>
            </w:rPr>
            <w:t xml:space="preserve"> </w:t>
          </w:r>
          <w:r>
            <w:rPr>
              <w:rFonts w:asciiTheme="majorHAnsi" w:eastAsiaTheme="majorEastAsia" w:hAnsiTheme="majorHAnsi" w:cstheme="majorBidi" w:hint="eastAsia"/>
              <w:sz w:val="24"/>
              <w:szCs w:val="24"/>
            </w:rPr>
            <w:t>搜索词”的模式搜索相关歌曲进行播放，并带有相关提示，如图：</w:t>
          </w:r>
        </w:p>
        <w:p w:rsidR="00CE633E" w:rsidRDefault="00CE633E" w:rsidP="00DF5DD5">
          <w:pPr>
            <w:pStyle w:val="aff5"/>
            <w:ind w:firstLine="440"/>
            <w:jc w:val="center"/>
            <w:rPr>
              <w:rFonts w:asciiTheme="majorHAnsi" w:eastAsiaTheme="majorEastAsia" w:hAnsiTheme="majorHAnsi" w:cstheme="majorBidi"/>
              <w:sz w:val="24"/>
              <w:szCs w:val="24"/>
            </w:rPr>
          </w:pPr>
          <w:r>
            <w:rPr>
              <w:noProof/>
            </w:rPr>
            <w:drawing>
              <wp:inline distT="0" distB="0" distL="0" distR="0" wp14:anchorId="689A2138" wp14:editId="281DC6E9">
                <wp:extent cx="2293819" cy="127265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93819" cy="1272650"/>
                        </a:xfrm>
                        <a:prstGeom prst="rect">
                          <a:avLst/>
                        </a:prstGeom>
                      </pic:spPr>
                    </pic:pic>
                  </a:graphicData>
                </a:graphic>
              </wp:inline>
            </w:drawing>
          </w:r>
        </w:p>
        <w:p w:rsidR="00CE633E" w:rsidRDefault="00CE633E" w:rsidP="00DF5DD5">
          <w:pPr>
            <w:pStyle w:val="aff5"/>
            <w:ind w:firstLine="480"/>
            <w:jc w:val="cente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图</w:t>
          </w:r>
          <w:r>
            <w:rPr>
              <w:rFonts w:asciiTheme="majorHAnsi" w:eastAsiaTheme="majorEastAsia" w:hAnsiTheme="majorHAnsi" w:cstheme="majorBidi" w:hint="eastAsia"/>
              <w:sz w:val="24"/>
              <w:szCs w:val="24"/>
            </w:rPr>
            <w:t>4.</w:t>
          </w:r>
          <w:r w:rsidR="00DF5DD5">
            <w:rPr>
              <w:rFonts w:asciiTheme="majorHAnsi" w:eastAsiaTheme="majorEastAsia" w:hAnsiTheme="majorHAnsi" w:cstheme="majorBidi" w:hint="eastAsia"/>
              <w:sz w:val="24"/>
              <w:szCs w:val="24"/>
            </w:rPr>
            <w:t>3</w:t>
          </w:r>
        </w:p>
        <w:p w:rsidR="00DF5DD5" w:rsidRDefault="00DF5DD5" w:rsidP="00DF5DD5">
          <w:pPr>
            <w:pStyle w:val="aff5"/>
            <w:ind w:firstLine="480"/>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lastRenderedPageBreak/>
            <w:t>界面中用户可以选择查看播放列表，歌曲数目，选择单曲循环或列表循环，切歌，调节音量等功能。</w:t>
          </w:r>
        </w:p>
        <w:p w:rsidR="00DF5DD5" w:rsidRDefault="00DF5DD5" w:rsidP="00DF5DD5">
          <w:pPr>
            <w:pStyle w:val="aff5"/>
            <w:ind w:firstLine="480"/>
            <w:rPr>
              <w:rFonts w:asciiTheme="majorHAnsi" w:eastAsiaTheme="majorEastAsia" w:hAnsiTheme="majorHAnsi" w:cstheme="majorBidi"/>
              <w:sz w:val="24"/>
              <w:szCs w:val="24"/>
            </w:rPr>
          </w:pPr>
        </w:p>
        <w:p w:rsidR="00DF5DD5" w:rsidRDefault="00DF5DD5" w:rsidP="00DF5DD5">
          <w:pPr>
            <w:pStyle w:val="aff5"/>
            <w:ind w:firstLine="480"/>
            <w:rPr>
              <w:rFonts w:asciiTheme="majorHAnsi" w:eastAsiaTheme="majorEastAsia" w:hAnsiTheme="majorHAnsi" w:cstheme="majorBidi"/>
              <w:sz w:val="24"/>
              <w:szCs w:val="24"/>
            </w:rPr>
          </w:pPr>
        </w:p>
        <w:p w:rsidR="00DF5DD5" w:rsidRDefault="00DF5DD5" w:rsidP="00DF5DD5">
          <w:pPr>
            <w:pStyle w:val="aff5"/>
            <w:ind w:firstLine="480"/>
            <w:rPr>
              <w:rFonts w:asciiTheme="majorHAnsi" w:eastAsiaTheme="majorEastAsia" w:hAnsiTheme="majorHAnsi" w:cstheme="majorBidi"/>
              <w:sz w:val="24"/>
              <w:szCs w:val="24"/>
            </w:rPr>
          </w:pPr>
        </w:p>
        <w:p w:rsidR="00DF5DD5" w:rsidRDefault="00DF5DD5" w:rsidP="00DF5DD5">
          <w:pPr>
            <w:pStyle w:val="aff5"/>
            <w:ind w:firstLine="480"/>
            <w:rPr>
              <w:rFonts w:asciiTheme="majorHAnsi" w:eastAsiaTheme="majorEastAsia" w:hAnsiTheme="majorHAnsi" w:cstheme="majorBidi"/>
              <w:sz w:val="24"/>
              <w:szCs w:val="24"/>
            </w:rPr>
          </w:pPr>
        </w:p>
        <w:p w:rsidR="00DF5DD5" w:rsidRDefault="00DF5DD5" w:rsidP="00DF5DD5">
          <w:pPr>
            <w:pStyle w:val="aff5"/>
            <w:ind w:firstLine="480"/>
            <w:rPr>
              <w:rFonts w:asciiTheme="majorHAnsi" w:eastAsiaTheme="majorEastAsia" w:hAnsiTheme="majorHAnsi" w:cstheme="majorBidi"/>
              <w:sz w:val="24"/>
              <w:szCs w:val="24"/>
            </w:rPr>
          </w:pPr>
        </w:p>
        <w:p w:rsidR="00DF5DD5" w:rsidRDefault="00DF5DD5" w:rsidP="00DF5DD5">
          <w:pPr>
            <w:pStyle w:val="aff5"/>
            <w:ind w:firstLine="480"/>
            <w:rPr>
              <w:rFonts w:asciiTheme="majorHAnsi" w:eastAsiaTheme="majorEastAsia" w:hAnsiTheme="majorHAnsi" w:cstheme="majorBidi"/>
              <w:sz w:val="24"/>
              <w:szCs w:val="24"/>
            </w:rPr>
          </w:pPr>
        </w:p>
        <w:p w:rsidR="00DF5DD5" w:rsidRDefault="00DF5DD5" w:rsidP="00DF5DD5">
          <w:pPr>
            <w:pStyle w:val="aff5"/>
            <w:ind w:firstLine="480"/>
            <w:rPr>
              <w:rFonts w:asciiTheme="majorHAnsi" w:eastAsiaTheme="majorEastAsia" w:hAnsiTheme="majorHAnsi" w:cstheme="majorBidi"/>
              <w:sz w:val="24"/>
              <w:szCs w:val="24"/>
            </w:rPr>
          </w:pPr>
        </w:p>
        <w:p w:rsidR="001415A5" w:rsidRDefault="009906C3">
          <w:pPr>
            <w:pStyle w:val="1"/>
            <w:widowControl w:val="0"/>
            <w:numPr>
              <w:ilvl w:val="0"/>
              <w:numId w:val="2"/>
            </w:numPr>
            <w:pBdr>
              <w:bottom w:val="none" w:sz="0" w:space="0" w:color="auto"/>
            </w:pBdr>
            <w:spacing w:beforeLines="150" w:afterLines="100" w:after="240" w:line="240" w:lineRule="auto"/>
            <w:jc w:val="center"/>
            <w:rPr>
              <w:rFonts w:ascii="Times New Roman" w:eastAsia="黑体" w:hAnsi="Times New Roman" w:cs="Times New Roman"/>
              <w:b w:val="0"/>
              <w:bCs w:val="0"/>
              <w:smallCaps w:val="0"/>
              <w:kern w:val="44"/>
              <w:sz w:val="44"/>
              <w:szCs w:val="20"/>
            </w:rPr>
          </w:pPr>
          <w:bookmarkStart w:id="32" w:name="_Toc23895"/>
          <w:bookmarkStart w:id="33" w:name="_Toc38544914"/>
          <w:r>
            <w:rPr>
              <w:rFonts w:ascii="Times New Roman" w:eastAsia="黑体" w:hAnsi="Times New Roman" w:cs="Times New Roman" w:hint="eastAsia"/>
              <w:b w:val="0"/>
              <w:bCs w:val="0"/>
              <w:smallCaps w:val="0"/>
              <w:kern w:val="44"/>
              <w:sz w:val="44"/>
              <w:szCs w:val="20"/>
            </w:rPr>
            <w:t>技术实现</w:t>
          </w:r>
          <w:bookmarkEnd w:id="32"/>
          <w:bookmarkEnd w:id="33"/>
        </w:p>
        <w:p w:rsidR="001415A5" w:rsidRDefault="009906C3">
          <w:pPr>
            <w:pStyle w:val="2"/>
            <w:widowControl w:val="0"/>
            <w:spacing w:beforeLines="50" w:before="120" w:line="240" w:lineRule="auto"/>
            <w:rPr>
              <w:b w:val="0"/>
              <w:bCs w:val="0"/>
              <w:smallCaps w:val="0"/>
              <w:sz w:val="32"/>
              <w:szCs w:val="32"/>
            </w:rPr>
          </w:pPr>
          <w:r>
            <w:rPr>
              <w:rFonts w:ascii="Times New Roman" w:eastAsia="宋体" w:hAnsi="Times New Roman" w:cs="Times New Roman" w:hint="eastAsia"/>
              <w:smallCaps w:val="0"/>
              <w:kern w:val="2"/>
              <w:sz w:val="32"/>
              <w:szCs w:val="32"/>
            </w:rPr>
            <w:t xml:space="preserve">  </w:t>
          </w:r>
          <w:bookmarkStart w:id="34" w:name="_Toc27868"/>
          <w:bookmarkStart w:id="35" w:name="_Toc38544915"/>
          <w:r>
            <w:rPr>
              <w:rFonts w:ascii="Times New Roman" w:eastAsia="宋体" w:hAnsi="Times New Roman" w:cs="Times New Roman" w:hint="eastAsia"/>
              <w:smallCaps w:val="0"/>
              <w:kern w:val="2"/>
              <w:sz w:val="32"/>
              <w:szCs w:val="32"/>
            </w:rPr>
            <w:t xml:space="preserve">5.1 </w:t>
          </w:r>
          <w:bookmarkEnd w:id="34"/>
          <w:bookmarkEnd w:id="35"/>
          <w:r w:rsidR="002A7F08">
            <w:rPr>
              <w:rFonts w:ascii="Times New Roman" w:eastAsia="宋体" w:hAnsi="Times New Roman" w:cs="Times New Roman" w:hint="eastAsia"/>
              <w:smallCaps w:val="0"/>
              <w:kern w:val="2"/>
              <w:sz w:val="32"/>
              <w:szCs w:val="32"/>
            </w:rPr>
            <w:t>用户信息处理</w:t>
          </w:r>
          <w:r>
            <w:rPr>
              <w:rFonts w:hint="eastAsia"/>
              <w:b w:val="0"/>
              <w:bCs w:val="0"/>
              <w:smallCaps w:val="0"/>
              <w:sz w:val="32"/>
              <w:szCs w:val="32"/>
            </w:rPr>
            <w:t xml:space="preserve"> </w:t>
          </w:r>
        </w:p>
        <w:p w:rsidR="00D517D0" w:rsidRPr="00B605BC" w:rsidRDefault="00D517D0" w:rsidP="00D517D0">
          <w:pPr>
            <w:rPr>
              <w:rFonts w:asciiTheme="minorEastAsia" w:hAnsiTheme="minorEastAsia" w:cs="Times New Roman" w:hint="eastAsia"/>
              <w:smallCaps/>
              <w:kern w:val="2"/>
              <w:sz w:val="21"/>
              <w:szCs w:val="21"/>
            </w:rPr>
          </w:pPr>
          <w:r>
            <w:rPr>
              <w:rFonts w:ascii="Times New Roman" w:eastAsia="宋体" w:hAnsi="Times New Roman" w:cs="Times New Roman"/>
              <w:smallCaps/>
              <w:kern w:val="2"/>
              <w:sz w:val="32"/>
              <w:szCs w:val="32"/>
            </w:rPr>
            <w:tab/>
          </w:r>
          <w:r w:rsidR="00B605BC" w:rsidRPr="00B605BC">
            <w:rPr>
              <w:rFonts w:asciiTheme="minorEastAsia" w:hAnsiTheme="minorEastAsia" w:cs="Times New Roman" w:hint="eastAsia"/>
              <w:smallCaps/>
              <w:kern w:val="2"/>
              <w:sz w:val="21"/>
              <w:szCs w:val="21"/>
            </w:rPr>
            <w:t>后端</w:t>
          </w:r>
          <w:r w:rsidRPr="00B605BC">
            <w:rPr>
              <w:rFonts w:asciiTheme="minorEastAsia" w:hAnsiTheme="minorEastAsia" w:hint="eastAsia"/>
              <w:sz w:val="21"/>
              <w:szCs w:val="21"/>
            </w:rPr>
            <w:t>连接弹幕服务器成功后，循环接收服务器发来的消息，针对每一个消息包可能包含多个类别，多条消息的情况，进行了循环判断的处理，保证不漏掉一条消息。获取到相关信息后，根据服务</w:t>
          </w:r>
          <w:r w:rsidR="00B605BC">
            <w:rPr>
              <w:rFonts w:asciiTheme="minorEastAsia" w:hAnsiTheme="minorEastAsia" w:hint="eastAsia"/>
              <w:sz w:val="21"/>
              <w:szCs w:val="21"/>
            </w:rPr>
            <w:t>器发来消息</w:t>
          </w:r>
          <w:r w:rsidRPr="00B605BC">
            <w:rPr>
              <w:rFonts w:asciiTheme="minorEastAsia" w:hAnsiTheme="minorEastAsia" w:hint="eastAsia"/>
              <w:sz w:val="21"/>
              <w:szCs w:val="21"/>
            </w:rPr>
            <w:t>的“</w:t>
          </w:r>
          <w:r w:rsidRPr="00B605BC">
            <w:rPr>
              <w:rFonts w:asciiTheme="minorEastAsia" w:hAnsiTheme="minorEastAsia"/>
              <w:sz w:val="21"/>
              <w:szCs w:val="21"/>
            </w:rPr>
            <w:t>CMD</w:t>
          </w:r>
          <w:r w:rsidRPr="00B605BC">
            <w:rPr>
              <w:rFonts w:asciiTheme="minorEastAsia" w:hAnsiTheme="minorEastAsia" w:hint="eastAsia"/>
              <w:sz w:val="21"/>
              <w:szCs w:val="21"/>
            </w:rPr>
            <w:t>”字段对进行分类，送入相对应的chan</w:t>
          </w:r>
          <w:r w:rsidRPr="00B605BC">
            <w:rPr>
              <w:rFonts w:asciiTheme="minorEastAsia" w:hAnsiTheme="minorEastAsia"/>
              <w:sz w:val="21"/>
              <w:szCs w:val="21"/>
            </w:rPr>
            <w:t>n</w:t>
          </w:r>
          <w:r w:rsidRPr="00B605BC">
            <w:rPr>
              <w:rFonts w:asciiTheme="minorEastAsia" w:hAnsiTheme="minorEastAsia" w:hint="eastAsia"/>
              <w:sz w:val="21"/>
              <w:szCs w:val="21"/>
            </w:rPr>
            <w:t>el中，每个channel单独处理各自的消息。这有利于前端对消息的分类显示。每个</w:t>
          </w:r>
          <w:r w:rsidRPr="00B605BC">
            <w:rPr>
              <w:rFonts w:asciiTheme="minorEastAsia" w:hAnsiTheme="minorEastAsia" w:cs="Arial"/>
              <w:sz w:val="21"/>
              <w:szCs w:val="21"/>
            </w:rPr>
            <w:t>channel</w:t>
          </w:r>
          <w:r w:rsidRPr="00B605BC">
            <w:rPr>
              <w:rFonts w:asciiTheme="minorEastAsia" w:hAnsiTheme="minorEastAsia" w:hint="eastAsia"/>
              <w:sz w:val="21"/>
              <w:szCs w:val="21"/>
            </w:rPr>
            <w:t>在接收到原始数据后，根据自身消息的类型，提取其中必要的信息，序列化成字符串后发送给Q</w:t>
          </w:r>
          <w:r w:rsidRPr="00B605BC">
            <w:rPr>
              <w:rFonts w:asciiTheme="minorEastAsia" w:hAnsiTheme="minorEastAsia"/>
              <w:sz w:val="21"/>
              <w:szCs w:val="21"/>
            </w:rPr>
            <w:t>ML</w:t>
          </w:r>
          <w:r w:rsidRPr="00B605BC">
            <w:rPr>
              <w:rFonts w:asciiTheme="minorEastAsia" w:hAnsiTheme="minorEastAsia" w:hint="eastAsia"/>
              <w:sz w:val="21"/>
              <w:szCs w:val="21"/>
            </w:rPr>
            <w:t>进行显示。</w:t>
          </w:r>
        </w:p>
        <w:p w:rsidR="001415A5" w:rsidRDefault="009906C3">
          <w:pPr>
            <w:pStyle w:val="2"/>
            <w:widowControl w:val="0"/>
            <w:spacing w:beforeLines="50" w:before="120" w:line="240" w:lineRule="auto"/>
            <w:rPr>
              <w:rFonts w:ascii="Times New Roman" w:eastAsia="宋体" w:hAnsi="Times New Roman" w:cs="Times New Roman"/>
              <w:smallCaps w:val="0"/>
              <w:kern w:val="2"/>
              <w:sz w:val="32"/>
              <w:szCs w:val="32"/>
            </w:rPr>
          </w:pPr>
          <w:r>
            <w:rPr>
              <w:rFonts w:ascii="Times New Roman" w:eastAsia="宋体" w:hAnsi="Times New Roman" w:cs="Times New Roman" w:hint="eastAsia"/>
              <w:smallCaps w:val="0"/>
              <w:kern w:val="2"/>
              <w:sz w:val="32"/>
              <w:szCs w:val="32"/>
            </w:rPr>
            <w:t xml:space="preserve">  </w:t>
          </w:r>
          <w:bookmarkStart w:id="36" w:name="_Toc22188"/>
          <w:bookmarkStart w:id="37" w:name="_Toc38544916"/>
          <w:r>
            <w:rPr>
              <w:rFonts w:ascii="Times New Roman" w:eastAsia="宋体" w:hAnsi="Times New Roman" w:cs="Times New Roman" w:hint="eastAsia"/>
              <w:smallCaps w:val="0"/>
              <w:kern w:val="2"/>
              <w:sz w:val="32"/>
              <w:szCs w:val="32"/>
            </w:rPr>
            <w:t xml:space="preserve">5.2 </w:t>
          </w:r>
          <w:bookmarkEnd w:id="36"/>
          <w:bookmarkEnd w:id="37"/>
          <w:r w:rsidR="002A7F08">
            <w:rPr>
              <w:rFonts w:ascii="Times New Roman" w:eastAsia="宋体" w:hAnsi="Times New Roman" w:cs="Times New Roman" w:hint="eastAsia"/>
              <w:smallCaps w:val="0"/>
              <w:kern w:val="2"/>
              <w:sz w:val="32"/>
              <w:szCs w:val="32"/>
            </w:rPr>
            <w:t>点歌功能实现</w:t>
          </w:r>
        </w:p>
        <w:p w:rsidR="001415A5" w:rsidRDefault="00B605BC">
          <w:pPr>
            <w:pStyle w:val="aff5"/>
            <w:ind w:firstLineChars="100" w:firstLine="240"/>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用户需要点击右上角图标并成功输入点歌关键字，发送关键字到后端程序。后端会判断每条用户弹幕的前缀是否包含该关键字，如果包含则会以此关键字去搜索相关音乐，拿到音乐</w:t>
          </w:r>
          <w:r>
            <w:rPr>
              <w:rFonts w:asciiTheme="majorHAnsi" w:eastAsiaTheme="majorEastAsia" w:hAnsiTheme="majorHAnsi" w:cstheme="majorBidi" w:hint="eastAsia"/>
              <w:sz w:val="24"/>
              <w:szCs w:val="24"/>
            </w:rPr>
            <w:t>M</w:t>
          </w:r>
          <w:r>
            <w:rPr>
              <w:rFonts w:asciiTheme="majorHAnsi" w:eastAsiaTheme="majorEastAsia" w:hAnsiTheme="majorHAnsi" w:cstheme="majorBidi"/>
              <w:sz w:val="24"/>
              <w:szCs w:val="24"/>
            </w:rPr>
            <w:t>P</w:t>
          </w:r>
          <w:r>
            <w:rPr>
              <w:rFonts w:asciiTheme="majorHAnsi" w:eastAsiaTheme="majorEastAsia" w:hAnsiTheme="majorHAnsi" w:cstheme="majorBidi" w:hint="eastAsia"/>
              <w:sz w:val="24"/>
              <w:szCs w:val="24"/>
            </w:rPr>
            <w:t>3</w:t>
          </w:r>
          <w:r>
            <w:rPr>
              <w:rFonts w:asciiTheme="majorHAnsi" w:eastAsiaTheme="majorEastAsia" w:hAnsiTheme="majorHAnsi" w:cstheme="majorBidi" w:hint="eastAsia"/>
              <w:sz w:val="24"/>
              <w:szCs w:val="24"/>
            </w:rPr>
            <w:t>地址返回到</w:t>
          </w:r>
          <w:r>
            <w:rPr>
              <w:rFonts w:asciiTheme="majorHAnsi" w:eastAsiaTheme="majorEastAsia" w:hAnsiTheme="majorHAnsi" w:cstheme="majorBidi" w:hint="eastAsia"/>
              <w:sz w:val="24"/>
              <w:szCs w:val="24"/>
            </w:rPr>
            <w:t>Q</w:t>
          </w:r>
          <w:r>
            <w:rPr>
              <w:rFonts w:asciiTheme="majorHAnsi" w:eastAsiaTheme="majorEastAsia" w:hAnsiTheme="majorHAnsi" w:cstheme="majorBidi"/>
              <w:sz w:val="24"/>
              <w:szCs w:val="24"/>
            </w:rPr>
            <w:t>ML</w:t>
          </w:r>
          <w:r>
            <w:rPr>
              <w:rFonts w:asciiTheme="majorHAnsi" w:eastAsiaTheme="majorEastAsia" w:hAnsiTheme="majorHAnsi" w:cstheme="majorBidi" w:hint="eastAsia"/>
              <w:sz w:val="24"/>
              <w:szCs w:val="24"/>
            </w:rPr>
            <w:t>，</w:t>
          </w:r>
          <w:r>
            <w:rPr>
              <w:rFonts w:asciiTheme="majorHAnsi" w:eastAsiaTheme="majorEastAsia" w:hAnsiTheme="majorHAnsi" w:cstheme="majorBidi" w:hint="eastAsia"/>
              <w:sz w:val="24"/>
              <w:szCs w:val="24"/>
            </w:rPr>
            <w:t>Q</w:t>
          </w:r>
          <w:r>
            <w:rPr>
              <w:rFonts w:asciiTheme="majorHAnsi" w:eastAsiaTheme="majorEastAsia" w:hAnsiTheme="majorHAnsi" w:cstheme="majorBidi"/>
              <w:sz w:val="24"/>
              <w:szCs w:val="24"/>
            </w:rPr>
            <w:t>ML</w:t>
          </w:r>
          <w:r>
            <w:rPr>
              <w:rFonts w:asciiTheme="majorHAnsi" w:eastAsiaTheme="majorEastAsia" w:hAnsiTheme="majorHAnsi" w:cstheme="majorBidi" w:hint="eastAsia"/>
              <w:sz w:val="24"/>
              <w:szCs w:val="24"/>
            </w:rPr>
            <w:t>调用</w:t>
          </w:r>
          <w:proofErr w:type="spellStart"/>
          <w:r>
            <w:rPr>
              <w:rFonts w:asciiTheme="majorHAnsi" w:eastAsiaTheme="majorEastAsia" w:hAnsiTheme="majorHAnsi" w:cstheme="majorBidi" w:hint="eastAsia"/>
              <w:sz w:val="24"/>
              <w:szCs w:val="24"/>
            </w:rPr>
            <w:t>Lav</w:t>
          </w:r>
          <w:proofErr w:type="spellEnd"/>
          <w:r>
            <w:rPr>
              <w:rFonts w:asciiTheme="majorHAnsi" w:eastAsiaTheme="majorEastAsia" w:hAnsiTheme="majorHAnsi" w:cstheme="majorBidi"/>
              <w:sz w:val="24"/>
              <w:szCs w:val="24"/>
            </w:rPr>
            <w:t xml:space="preserve"> F</w:t>
          </w:r>
          <w:r>
            <w:rPr>
              <w:rFonts w:asciiTheme="majorHAnsi" w:eastAsiaTheme="majorEastAsia" w:hAnsiTheme="majorHAnsi" w:cstheme="majorBidi" w:hint="eastAsia"/>
              <w:sz w:val="24"/>
              <w:szCs w:val="24"/>
            </w:rPr>
            <w:t>ilters</w:t>
          </w:r>
          <w:r>
            <w:rPr>
              <w:rFonts w:asciiTheme="majorHAnsi" w:eastAsiaTheme="majorEastAsia" w:hAnsiTheme="majorHAnsi" w:cstheme="majorBidi"/>
              <w:sz w:val="24"/>
              <w:szCs w:val="24"/>
            </w:rPr>
            <w:t xml:space="preserve"> </w:t>
          </w:r>
          <w:r>
            <w:rPr>
              <w:rFonts w:asciiTheme="majorHAnsi" w:eastAsiaTheme="majorEastAsia" w:hAnsiTheme="majorHAnsi" w:cstheme="majorBidi" w:hint="eastAsia"/>
              <w:sz w:val="24"/>
              <w:szCs w:val="24"/>
            </w:rPr>
            <w:t>进行音频解码播放。</w:t>
          </w:r>
        </w:p>
        <w:p w:rsidR="00B605BC" w:rsidRDefault="00B605BC">
          <w:pPr>
            <w:pStyle w:val="aff5"/>
            <w:ind w:firstLineChars="100" w:firstLine="240"/>
            <w:rPr>
              <w:rFonts w:asciiTheme="majorHAnsi" w:eastAsiaTheme="majorEastAsia" w:hAnsiTheme="majorHAnsi" w:cstheme="majorBidi"/>
              <w:sz w:val="24"/>
              <w:szCs w:val="24"/>
            </w:rPr>
          </w:pPr>
        </w:p>
        <w:p w:rsidR="00B605BC" w:rsidRDefault="00B605BC">
          <w:pPr>
            <w:pStyle w:val="aff5"/>
            <w:ind w:firstLineChars="100" w:firstLine="240"/>
            <w:rPr>
              <w:rFonts w:asciiTheme="majorHAnsi" w:eastAsiaTheme="majorEastAsia" w:hAnsiTheme="majorHAnsi" w:cstheme="majorBidi"/>
              <w:sz w:val="24"/>
              <w:szCs w:val="24"/>
            </w:rPr>
          </w:pPr>
        </w:p>
        <w:p w:rsidR="00B605BC" w:rsidRDefault="00B605BC">
          <w:pPr>
            <w:pStyle w:val="aff5"/>
            <w:ind w:firstLineChars="100" w:firstLine="240"/>
            <w:rPr>
              <w:rFonts w:asciiTheme="majorHAnsi" w:eastAsiaTheme="majorEastAsia" w:hAnsiTheme="majorHAnsi" w:cstheme="majorBidi"/>
              <w:sz w:val="24"/>
              <w:szCs w:val="24"/>
            </w:rPr>
          </w:pPr>
        </w:p>
        <w:p w:rsidR="00B605BC" w:rsidRDefault="00B605BC">
          <w:pPr>
            <w:pStyle w:val="aff5"/>
            <w:ind w:firstLineChars="100" w:firstLine="240"/>
            <w:rPr>
              <w:rFonts w:asciiTheme="majorHAnsi" w:eastAsiaTheme="majorEastAsia" w:hAnsiTheme="majorHAnsi" w:cstheme="majorBidi"/>
              <w:sz w:val="24"/>
              <w:szCs w:val="24"/>
            </w:rPr>
          </w:pPr>
        </w:p>
        <w:p w:rsidR="00B605BC" w:rsidRDefault="00B605BC">
          <w:pPr>
            <w:pStyle w:val="aff5"/>
            <w:ind w:firstLineChars="100" w:firstLine="240"/>
            <w:rPr>
              <w:rFonts w:asciiTheme="majorHAnsi" w:eastAsiaTheme="majorEastAsia" w:hAnsiTheme="majorHAnsi" w:cstheme="majorBidi" w:hint="eastAsia"/>
              <w:sz w:val="24"/>
              <w:szCs w:val="24"/>
            </w:rPr>
          </w:pPr>
        </w:p>
        <w:p w:rsidR="001415A5" w:rsidRDefault="009906C3">
          <w:pPr>
            <w:pStyle w:val="1"/>
            <w:widowControl w:val="0"/>
            <w:numPr>
              <w:ilvl w:val="0"/>
              <w:numId w:val="2"/>
            </w:numPr>
            <w:pBdr>
              <w:bottom w:val="none" w:sz="0" w:space="0" w:color="auto"/>
            </w:pBdr>
            <w:spacing w:beforeLines="150" w:afterLines="100" w:after="240" w:line="240" w:lineRule="auto"/>
            <w:jc w:val="center"/>
            <w:rPr>
              <w:rFonts w:ascii="Times New Roman" w:eastAsia="黑体" w:hAnsi="Times New Roman" w:cs="Times New Roman"/>
              <w:b w:val="0"/>
              <w:bCs w:val="0"/>
              <w:smallCaps w:val="0"/>
              <w:kern w:val="44"/>
              <w:sz w:val="44"/>
              <w:szCs w:val="20"/>
            </w:rPr>
          </w:pPr>
          <w:bookmarkStart w:id="38" w:name="_Toc18826"/>
          <w:bookmarkStart w:id="39" w:name="_Toc38544918"/>
          <w:r>
            <w:rPr>
              <w:rFonts w:ascii="Times New Roman" w:eastAsia="黑体" w:hAnsi="Times New Roman" w:cs="Times New Roman" w:hint="eastAsia"/>
              <w:b w:val="0"/>
              <w:bCs w:val="0"/>
              <w:smallCaps w:val="0"/>
              <w:kern w:val="44"/>
              <w:sz w:val="44"/>
              <w:szCs w:val="20"/>
            </w:rPr>
            <w:lastRenderedPageBreak/>
            <w:t>执行流程</w:t>
          </w:r>
          <w:bookmarkEnd w:id="38"/>
          <w:bookmarkEnd w:id="39"/>
        </w:p>
        <w:p w:rsidR="001415A5" w:rsidRDefault="009906C3">
          <w:pPr>
            <w:pStyle w:val="aff5"/>
            <w:ind w:firstLineChars="0" w:firstLine="0"/>
            <w:rPr>
              <w:sz w:val="36"/>
              <w:szCs w:val="36"/>
            </w:rPr>
          </w:pPr>
          <w:r>
            <w:rPr>
              <w:noProof/>
              <w:sz w:val="36"/>
              <w:szCs w:val="36"/>
            </w:rPr>
            <w:drawing>
              <wp:inline distT="0" distB="0" distL="0" distR="0">
                <wp:extent cx="5864860" cy="43224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5864860" cy="4322445"/>
                        </a:xfrm>
                        <a:prstGeom prst="rect">
                          <a:avLst/>
                        </a:prstGeom>
                        <a:noFill/>
                      </pic:spPr>
                    </pic:pic>
                  </a:graphicData>
                </a:graphic>
              </wp:inline>
            </w:drawing>
          </w:r>
        </w:p>
        <w:p w:rsidR="001415A5" w:rsidRDefault="009906C3">
          <w:pPr>
            <w:pStyle w:val="aff5"/>
            <w:ind w:firstLineChars="0" w:firstLine="0"/>
            <w:jc w:val="center"/>
            <w:rPr>
              <w:sz w:val="24"/>
              <w:szCs w:val="24"/>
            </w:rPr>
          </w:pPr>
          <w:bookmarkStart w:id="40" w:name="_Toc29709"/>
          <w:r>
            <w:rPr>
              <w:sz w:val="24"/>
              <w:szCs w:val="24"/>
              <w:lang w:val="en-GB"/>
            </w:rPr>
            <w:t>图</w:t>
          </w:r>
          <w:r>
            <w:rPr>
              <w:rFonts w:hint="eastAsia"/>
              <w:sz w:val="24"/>
              <w:szCs w:val="24"/>
            </w:rPr>
            <w:t>6.1</w:t>
          </w:r>
          <w:bookmarkEnd w:id="40"/>
        </w:p>
        <w:p w:rsidR="001415A5" w:rsidRDefault="009906C3">
          <w:pPr>
            <w:pStyle w:val="aff5"/>
            <w:ind w:firstLineChars="100" w:firstLine="240"/>
            <w:rPr>
              <w:sz w:val="24"/>
              <w:szCs w:val="24"/>
            </w:rPr>
          </w:pPr>
          <w:r>
            <w:rPr>
              <w:rFonts w:hint="eastAsia"/>
              <w:sz w:val="24"/>
              <w:szCs w:val="24"/>
            </w:rPr>
            <w:t>如图</w:t>
          </w:r>
          <w:r>
            <w:rPr>
              <w:rFonts w:hint="eastAsia"/>
              <w:sz w:val="24"/>
              <w:szCs w:val="24"/>
            </w:rPr>
            <w:t>6.1</w:t>
          </w:r>
          <w:r>
            <w:rPr>
              <w:rFonts w:hint="eastAsia"/>
              <w:sz w:val="24"/>
              <w:szCs w:val="24"/>
            </w:rPr>
            <w:t>所示，“</w:t>
          </w:r>
          <w:r w:rsidR="007A22E7">
            <w:rPr>
              <w:rFonts w:hint="eastAsia"/>
              <w:sz w:val="24"/>
              <w:szCs w:val="24"/>
            </w:rPr>
            <w:t>Walnuts</w:t>
          </w:r>
          <w:r>
            <w:rPr>
              <w:rFonts w:hint="eastAsia"/>
              <w:sz w:val="24"/>
              <w:szCs w:val="24"/>
            </w:rPr>
            <w:t>”将</w:t>
          </w:r>
          <w:r w:rsidR="007A22E7">
            <w:rPr>
              <w:rFonts w:hint="eastAsia"/>
              <w:sz w:val="24"/>
              <w:szCs w:val="24"/>
            </w:rPr>
            <w:t>模拟客户端连接弹幕服务器，并一直监听服务器发来的消息，对消息进行分类处理，再根据用户是否打开点歌功能选择监听弹幕前缀。</w:t>
          </w:r>
        </w:p>
        <w:p w:rsidR="007A22E7" w:rsidRDefault="007A22E7">
          <w:pPr>
            <w:pStyle w:val="aff5"/>
            <w:ind w:firstLineChars="100" w:firstLine="240"/>
            <w:rPr>
              <w:sz w:val="24"/>
              <w:szCs w:val="24"/>
            </w:rPr>
          </w:pPr>
        </w:p>
        <w:p w:rsidR="007A22E7" w:rsidRDefault="007A22E7">
          <w:pPr>
            <w:pStyle w:val="aff5"/>
            <w:ind w:firstLineChars="100" w:firstLine="240"/>
            <w:rPr>
              <w:sz w:val="24"/>
              <w:szCs w:val="24"/>
            </w:rPr>
          </w:pPr>
        </w:p>
        <w:p w:rsidR="007A22E7" w:rsidRDefault="007A22E7">
          <w:pPr>
            <w:pStyle w:val="aff5"/>
            <w:ind w:firstLineChars="100" w:firstLine="240"/>
            <w:rPr>
              <w:sz w:val="24"/>
              <w:szCs w:val="24"/>
            </w:rPr>
          </w:pPr>
        </w:p>
        <w:p w:rsidR="007A22E7" w:rsidRDefault="007A22E7">
          <w:pPr>
            <w:pStyle w:val="aff5"/>
            <w:ind w:firstLineChars="100" w:firstLine="240"/>
            <w:rPr>
              <w:sz w:val="24"/>
              <w:szCs w:val="24"/>
            </w:rPr>
          </w:pPr>
        </w:p>
        <w:p w:rsidR="007A22E7" w:rsidRDefault="007A22E7">
          <w:pPr>
            <w:pStyle w:val="aff5"/>
            <w:ind w:firstLineChars="100" w:firstLine="240"/>
            <w:rPr>
              <w:sz w:val="24"/>
              <w:szCs w:val="24"/>
            </w:rPr>
          </w:pPr>
        </w:p>
        <w:p w:rsidR="007A22E7" w:rsidRDefault="007A22E7">
          <w:pPr>
            <w:pStyle w:val="aff5"/>
            <w:ind w:firstLineChars="100" w:firstLine="240"/>
            <w:rPr>
              <w:sz w:val="24"/>
              <w:szCs w:val="24"/>
            </w:rPr>
          </w:pPr>
        </w:p>
        <w:p w:rsidR="007A22E7" w:rsidRDefault="007A22E7">
          <w:pPr>
            <w:pStyle w:val="aff5"/>
            <w:ind w:firstLineChars="100" w:firstLine="240"/>
            <w:rPr>
              <w:rFonts w:hint="eastAsia"/>
              <w:sz w:val="24"/>
              <w:szCs w:val="24"/>
            </w:rPr>
          </w:pPr>
        </w:p>
        <w:p w:rsidR="001415A5" w:rsidRPr="007A22E7" w:rsidRDefault="009906C3" w:rsidP="007A22E7">
          <w:pPr>
            <w:pStyle w:val="1"/>
            <w:widowControl w:val="0"/>
            <w:numPr>
              <w:ilvl w:val="0"/>
              <w:numId w:val="2"/>
            </w:numPr>
            <w:pBdr>
              <w:bottom w:val="none" w:sz="0" w:space="0" w:color="auto"/>
            </w:pBdr>
            <w:spacing w:beforeLines="150" w:afterLines="100" w:after="240" w:line="240" w:lineRule="auto"/>
            <w:jc w:val="center"/>
            <w:rPr>
              <w:rFonts w:ascii="Times New Roman" w:eastAsia="黑体" w:hAnsi="Times New Roman" w:cs="Times New Roman"/>
              <w:b w:val="0"/>
              <w:bCs w:val="0"/>
              <w:smallCaps w:val="0"/>
              <w:kern w:val="44"/>
              <w:sz w:val="44"/>
              <w:szCs w:val="20"/>
            </w:rPr>
          </w:pPr>
          <w:bookmarkStart w:id="41" w:name="_Toc6139"/>
          <w:bookmarkStart w:id="42" w:name="_Toc38544919"/>
          <w:r>
            <w:rPr>
              <w:rFonts w:ascii="Times New Roman" w:eastAsia="黑体" w:hAnsi="Times New Roman" w:cs="Times New Roman" w:hint="eastAsia"/>
              <w:b w:val="0"/>
              <w:bCs w:val="0"/>
              <w:smallCaps w:val="0"/>
              <w:kern w:val="44"/>
              <w:sz w:val="44"/>
              <w:szCs w:val="20"/>
            </w:rPr>
            <w:lastRenderedPageBreak/>
            <w:t>团队介绍</w:t>
          </w:r>
        </w:p>
      </w:sdtContent>
    </w:sdt>
    <w:bookmarkEnd w:id="42" w:displacedByCustomXml="prev"/>
    <w:p w:rsidR="001415A5" w:rsidRDefault="009906C3">
      <w:pPr>
        <w:pStyle w:val="2"/>
        <w:widowControl w:val="0"/>
        <w:spacing w:beforeLines="50" w:before="120" w:line="240" w:lineRule="auto"/>
        <w:rPr>
          <w:rFonts w:ascii="Times New Roman" w:eastAsia="宋体" w:hAnsi="Times New Roman" w:cs="Times New Roman"/>
          <w:smallCaps w:val="0"/>
          <w:kern w:val="2"/>
          <w:sz w:val="32"/>
          <w:szCs w:val="32"/>
        </w:rPr>
      </w:pPr>
      <w:bookmarkStart w:id="43" w:name="_Toc3963"/>
      <w:bookmarkStart w:id="44" w:name="_Toc38544920"/>
      <w:bookmarkEnd w:id="41"/>
      <w:r>
        <w:rPr>
          <w:rFonts w:ascii="Times New Roman" w:eastAsia="宋体" w:hAnsi="Times New Roman" w:cs="Times New Roman" w:hint="eastAsia"/>
          <w:smallCaps w:val="0"/>
          <w:kern w:val="2"/>
          <w:sz w:val="32"/>
          <w:szCs w:val="32"/>
        </w:rPr>
        <w:t>7.1</w:t>
      </w:r>
      <w:r>
        <w:rPr>
          <w:rFonts w:ascii="Times New Roman" w:eastAsia="宋体" w:hAnsi="Times New Roman" w:cs="Times New Roman" w:hint="eastAsia"/>
          <w:smallCaps w:val="0"/>
          <w:kern w:val="2"/>
          <w:sz w:val="32"/>
          <w:szCs w:val="32"/>
        </w:rPr>
        <w:t>团队概括</w:t>
      </w:r>
      <w:bookmarkEnd w:id="43"/>
      <w:bookmarkEnd w:id="44"/>
    </w:p>
    <w:p w:rsidR="001415A5" w:rsidRDefault="009906C3" w:rsidP="00EC52EF">
      <w:pPr>
        <w:ind w:firstLineChars="200" w:firstLine="480"/>
        <w:rPr>
          <w:rFonts w:hint="eastAsia"/>
          <w:sz w:val="24"/>
          <w:szCs w:val="24"/>
          <w:lang w:val="en-GB"/>
        </w:rPr>
      </w:pPr>
      <w:r>
        <w:rPr>
          <w:rFonts w:hint="eastAsia"/>
          <w:sz w:val="24"/>
          <w:szCs w:val="24"/>
        </w:rPr>
        <w:t>项目组是一个</w:t>
      </w:r>
      <w:r w:rsidR="00943390">
        <w:rPr>
          <w:rFonts w:hint="eastAsia"/>
          <w:sz w:val="24"/>
          <w:szCs w:val="24"/>
        </w:rPr>
        <w:t>两</w:t>
      </w:r>
      <w:r>
        <w:rPr>
          <w:rFonts w:hint="eastAsia"/>
          <w:sz w:val="24"/>
          <w:szCs w:val="24"/>
        </w:rPr>
        <w:t>人团队，均是计算机学院本科学生，</w:t>
      </w:r>
      <w:r w:rsidR="00943390">
        <w:rPr>
          <w:rFonts w:hint="eastAsia"/>
          <w:sz w:val="24"/>
          <w:szCs w:val="24"/>
        </w:rPr>
        <w:t>两人均</w:t>
      </w:r>
      <w:r>
        <w:rPr>
          <w:rFonts w:hint="eastAsia"/>
          <w:sz w:val="24"/>
          <w:szCs w:val="24"/>
        </w:rPr>
        <w:t>为</w:t>
      </w:r>
      <w:r>
        <w:rPr>
          <w:rFonts w:hint="eastAsia"/>
          <w:sz w:val="24"/>
          <w:szCs w:val="24"/>
        </w:rPr>
        <w:t>201</w:t>
      </w:r>
      <w:r w:rsidR="00943390">
        <w:rPr>
          <w:rFonts w:hint="eastAsia"/>
          <w:sz w:val="24"/>
          <w:szCs w:val="24"/>
        </w:rPr>
        <w:t>8</w:t>
      </w:r>
      <w:r>
        <w:rPr>
          <w:rFonts w:hint="eastAsia"/>
          <w:sz w:val="24"/>
          <w:szCs w:val="24"/>
        </w:rPr>
        <w:t>级，</w:t>
      </w:r>
      <w:r>
        <w:rPr>
          <w:rFonts w:hint="eastAsia"/>
          <w:sz w:val="24"/>
          <w:szCs w:val="24"/>
        </w:rPr>
        <w:t>1</w:t>
      </w:r>
      <w:r>
        <w:rPr>
          <w:rFonts w:hint="eastAsia"/>
          <w:sz w:val="24"/>
          <w:szCs w:val="24"/>
        </w:rPr>
        <w:t>人为</w:t>
      </w:r>
      <w:r w:rsidR="00943390">
        <w:rPr>
          <w:rFonts w:hint="eastAsia"/>
          <w:sz w:val="24"/>
          <w:szCs w:val="24"/>
        </w:rPr>
        <w:t>计算机科学与技术专业，一名为软件工程专业</w:t>
      </w:r>
      <w:r>
        <w:rPr>
          <w:rFonts w:hint="eastAsia"/>
          <w:sz w:val="24"/>
          <w:szCs w:val="24"/>
        </w:rPr>
        <w:t>。</w:t>
      </w:r>
      <w:r w:rsidR="00943390">
        <w:rPr>
          <w:rFonts w:hint="eastAsia"/>
          <w:sz w:val="24"/>
          <w:szCs w:val="24"/>
        </w:rPr>
        <w:t>团队具备一定的前后端</w:t>
      </w:r>
      <w:r>
        <w:rPr>
          <w:rFonts w:hint="eastAsia"/>
          <w:sz w:val="24"/>
          <w:szCs w:val="24"/>
        </w:rPr>
        <w:t>项目</w:t>
      </w:r>
      <w:r w:rsidR="00943390">
        <w:rPr>
          <w:rFonts w:hint="eastAsia"/>
          <w:sz w:val="24"/>
          <w:szCs w:val="24"/>
        </w:rPr>
        <w:t>开发经验，多人合作开发经历，熟练运用</w:t>
      </w:r>
      <w:r w:rsidR="00943390">
        <w:rPr>
          <w:rFonts w:hint="eastAsia"/>
          <w:sz w:val="24"/>
          <w:szCs w:val="24"/>
        </w:rPr>
        <w:t>Git</w:t>
      </w:r>
      <w:r w:rsidR="00943390">
        <w:rPr>
          <w:rFonts w:hint="eastAsia"/>
          <w:sz w:val="24"/>
          <w:szCs w:val="24"/>
        </w:rPr>
        <w:t>进行版本控制</w:t>
      </w:r>
      <w:r>
        <w:rPr>
          <w:rFonts w:hint="eastAsia"/>
          <w:sz w:val="24"/>
          <w:szCs w:val="24"/>
          <w:lang w:val="en-GB"/>
        </w:rPr>
        <w:t>。</w:t>
      </w:r>
      <w:r w:rsidR="00943390">
        <w:rPr>
          <w:rFonts w:hint="eastAsia"/>
          <w:sz w:val="24"/>
          <w:szCs w:val="24"/>
          <w:lang w:val="en-GB"/>
        </w:rPr>
        <w:t>并且具备视频制作，</w:t>
      </w:r>
      <w:r w:rsidR="00A65764">
        <w:rPr>
          <w:rFonts w:hint="eastAsia"/>
          <w:sz w:val="24"/>
          <w:szCs w:val="24"/>
          <w:lang w:val="en-GB"/>
        </w:rPr>
        <w:t>文档编写和美工基础，相信一定能让“</w:t>
      </w:r>
      <w:r w:rsidR="00A65764">
        <w:rPr>
          <w:rFonts w:hint="eastAsia"/>
          <w:sz w:val="24"/>
          <w:szCs w:val="24"/>
          <w:lang w:val="en-GB"/>
        </w:rPr>
        <w:t>Walnut</w:t>
      </w:r>
      <w:r w:rsidR="00A65764">
        <w:rPr>
          <w:rFonts w:hint="eastAsia"/>
          <w:sz w:val="24"/>
          <w:szCs w:val="24"/>
          <w:lang w:val="en-GB"/>
        </w:rPr>
        <w:t>”</w:t>
      </w:r>
      <w:r w:rsidR="005401FB">
        <w:rPr>
          <w:rFonts w:hint="eastAsia"/>
          <w:sz w:val="24"/>
          <w:szCs w:val="24"/>
          <w:lang w:val="en-GB"/>
        </w:rPr>
        <w:t>项目</w:t>
      </w:r>
      <w:r w:rsidR="00A65764">
        <w:rPr>
          <w:rFonts w:hint="eastAsia"/>
          <w:sz w:val="24"/>
          <w:szCs w:val="24"/>
          <w:lang w:val="en-GB"/>
        </w:rPr>
        <w:t>走的更远</w:t>
      </w:r>
    </w:p>
    <w:p w:rsidR="001415A5" w:rsidRDefault="009906C3">
      <w:pPr>
        <w:pStyle w:val="2"/>
        <w:widowControl w:val="0"/>
        <w:spacing w:beforeLines="50" w:before="120" w:line="240" w:lineRule="auto"/>
        <w:rPr>
          <w:rFonts w:ascii="Times New Roman" w:eastAsia="宋体" w:hAnsi="Times New Roman" w:cs="Times New Roman"/>
          <w:smallCaps w:val="0"/>
          <w:kern w:val="2"/>
          <w:sz w:val="32"/>
          <w:szCs w:val="32"/>
        </w:rPr>
      </w:pPr>
      <w:bookmarkStart w:id="45" w:name="_Toc22034"/>
      <w:bookmarkStart w:id="46" w:name="_Toc38544921"/>
      <w:r>
        <w:rPr>
          <w:rFonts w:ascii="Times New Roman" w:eastAsia="宋体" w:hAnsi="Times New Roman" w:cs="Times New Roman" w:hint="eastAsia"/>
          <w:smallCaps w:val="0"/>
          <w:kern w:val="2"/>
          <w:sz w:val="32"/>
          <w:szCs w:val="32"/>
        </w:rPr>
        <w:t>7.2</w:t>
      </w:r>
      <w:r>
        <w:rPr>
          <w:rFonts w:ascii="Times New Roman" w:eastAsia="宋体" w:hAnsi="Times New Roman" w:cs="Times New Roman" w:hint="eastAsia"/>
          <w:smallCaps w:val="0"/>
          <w:kern w:val="2"/>
          <w:sz w:val="32"/>
          <w:szCs w:val="32"/>
        </w:rPr>
        <w:t>团队理念</w:t>
      </w:r>
      <w:bookmarkEnd w:id="45"/>
      <w:bookmarkEnd w:id="46"/>
    </w:p>
    <w:p w:rsidR="001415A5" w:rsidRDefault="00EC52EF">
      <w:pPr>
        <w:rPr>
          <w:rFonts w:hint="eastAsia"/>
          <w:sz w:val="36"/>
          <w:szCs w:val="36"/>
        </w:rPr>
      </w:pPr>
      <w:r>
        <w:rPr>
          <w:sz w:val="24"/>
          <w:szCs w:val="24"/>
          <w:lang w:val="en-GB"/>
        </w:rPr>
        <w:t xml:space="preserve">      </w:t>
      </w:r>
      <w:r>
        <w:rPr>
          <w:rFonts w:hint="eastAsia"/>
          <w:sz w:val="24"/>
          <w:szCs w:val="24"/>
          <w:lang w:val="en-GB"/>
        </w:rPr>
        <w:t>我们坚信“技术是为了服务”的观点，致力于开发一款精简，高效的软件，能够让使用者真正喜欢，爱上使用每一款我们开发的软件。同样也推崇开源的精神，支持开源，坚信未来一定会走的更远，</w:t>
      </w:r>
      <w:bookmarkStart w:id="47" w:name="_GoBack"/>
      <w:bookmarkEnd w:id="47"/>
    </w:p>
    <w:sectPr w:rsidR="001415A5">
      <w:headerReference w:type="default" r:id="rId41"/>
      <w:footerReference w:type="default" r:id="rId42"/>
      <w:pgSz w:w="11907" w:h="16839"/>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3F00" w:rsidRDefault="007F3F00">
      <w:pPr>
        <w:spacing w:after="0" w:line="240" w:lineRule="auto"/>
      </w:pPr>
      <w:r>
        <w:separator/>
      </w:r>
    </w:p>
  </w:endnote>
  <w:endnote w:type="continuationSeparator" w:id="0">
    <w:p w:rsidR="007F3F00" w:rsidRDefault="007F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sdtPr>
    <w:sdtEndPr/>
    <w:sdtContent>
      <w:p w:rsidR="0037616E" w:rsidRDefault="0037616E">
        <w:pPr>
          <w:pStyle w:val="af1"/>
        </w:pPr>
        <w:r>
          <w:rPr>
            <w:lang w:val="zh-CN" w:bidi="zh-CN"/>
          </w:rPr>
          <w:fldChar w:fldCharType="begin"/>
        </w:r>
        <w:r>
          <w:rPr>
            <w:lang w:val="zh-CN" w:bidi="zh-CN"/>
          </w:rPr>
          <w:instrText xml:space="preserve"> PAGE   \* MERGEFORMAT </w:instrText>
        </w:r>
        <w:r>
          <w:rPr>
            <w:lang w:val="zh-CN" w:bidi="zh-CN"/>
          </w:rPr>
          <w:fldChar w:fldCharType="separate"/>
        </w:r>
        <w:r>
          <w:rPr>
            <w:lang w:val="zh-CN" w:bidi="zh-CN"/>
          </w:rPr>
          <w:t>16</w:t>
        </w:r>
        <w:r>
          <w:rPr>
            <w:lang w:val="zh-CN" w:bidi="zh-C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3F00" w:rsidRDefault="007F3F00">
      <w:pPr>
        <w:spacing w:after="0" w:line="240" w:lineRule="auto"/>
      </w:pPr>
      <w:r>
        <w:separator/>
      </w:r>
    </w:p>
  </w:footnote>
  <w:footnote w:type="continuationSeparator" w:id="0">
    <w:p w:rsidR="007F3F00" w:rsidRDefault="007F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16E" w:rsidRDefault="0037616E">
    <w:pPr>
      <w:pStyle w:val="af4"/>
    </w:pPr>
    <w:r>
      <w:rPr>
        <w:rFonts w:hint="eastAsia"/>
      </w:rPr>
      <w:t>“</w:t>
    </w:r>
    <w:r>
      <w:rPr>
        <w:rFonts w:hint="eastAsia"/>
      </w:rPr>
      <w:t>Walnuts</w:t>
    </w:r>
    <w:r>
      <w:rPr>
        <w:rFonts w:hint="eastAsia"/>
      </w:rPr>
      <w:t>”跨平台桌面直播助手</w:t>
    </w:r>
  </w:p>
  <w:p w:rsidR="0037616E" w:rsidRDefault="0037616E">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47886"/>
    <w:multiLevelType w:val="multilevel"/>
    <w:tmpl w:val="15A47886"/>
    <w:lvl w:ilvl="0">
      <w:start w:val="5"/>
      <w:numFmt w:val="japaneseCounting"/>
      <w:lvlText w:val="%1、"/>
      <w:lvlJc w:val="left"/>
      <w:pPr>
        <w:ind w:left="888" w:hanging="888"/>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2B517CD"/>
    <w:multiLevelType w:val="multilevel"/>
    <w:tmpl w:val="32B517CD"/>
    <w:lvl w:ilvl="0">
      <w:start w:val="2"/>
      <w:numFmt w:val="japaneseCounting"/>
      <w:lvlText w:val="%1、"/>
      <w:lvlJc w:val="left"/>
      <w:pPr>
        <w:ind w:left="888" w:hanging="888"/>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C681086"/>
    <w:multiLevelType w:val="multilevel"/>
    <w:tmpl w:val="1898D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897FD1"/>
    <w:multiLevelType w:val="multilevel"/>
    <w:tmpl w:val="7012F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08"/>
  <w:hyphenationZone w:val="425"/>
  <w:noPunctuationKerning/>
  <w:characterSpacingControl w:val="doNotCompress"/>
  <w:footnotePr>
    <w:footnote w:id="-1"/>
    <w:footnote w:id="0"/>
  </w:footnotePr>
  <w:endnotePr>
    <w:endnote w:id="-1"/>
    <w:endnote w:id="0"/>
  </w:endnotePr>
  <w:compat>
    <w:doNotExpandShiftReturn/>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63E"/>
    <w:rsid w:val="0000746B"/>
    <w:rsid w:val="0004670F"/>
    <w:rsid w:val="0006791D"/>
    <w:rsid w:val="00084445"/>
    <w:rsid w:val="000A1224"/>
    <w:rsid w:val="000F387C"/>
    <w:rsid w:val="0010157C"/>
    <w:rsid w:val="0013563E"/>
    <w:rsid w:val="001415A5"/>
    <w:rsid w:val="001424E9"/>
    <w:rsid w:val="00161539"/>
    <w:rsid w:val="00165429"/>
    <w:rsid w:val="001D3D82"/>
    <w:rsid w:val="001D4362"/>
    <w:rsid w:val="001F6E70"/>
    <w:rsid w:val="00217131"/>
    <w:rsid w:val="00267F6E"/>
    <w:rsid w:val="0027576C"/>
    <w:rsid w:val="00286DCA"/>
    <w:rsid w:val="002A7F08"/>
    <w:rsid w:val="002D56A0"/>
    <w:rsid w:val="002E57EB"/>
    <w:rsid w:val="003376BC"/>
    <w:rsid w:val="00345D85"/>
    <w:rsid w:val="0037616E"/>
    <w:rsid w:val="003D6673"/>
    <w:rsid w:val="003F3965"/>
    <w:rsid w:val="003F537B"/>
    <w:rsid w:val="00400118"/>
    <w:rsid w:val="00426E4C"/>
    <w:rsid w:val="00437411"/>
    <w:rsid w:val="00473901"/>
    <w:rsid w:val="00484FED"/>
    <w:rsid w:val="00497D22"/>
    <w:rsid w:val="004C1F65"/>
    <w:rsid w:val="0050749E"/>
    <w:rsid w:val="00525B96"/>
    <w:rsid w:val="00533AD1"/>
    <w:rsid w:val="005401FB"/>
    <w:rsid w:val="005561FF"/>
    <w:rsid w:val="005669A1"/>
    <w:rsid w:val="005A19C2"/>
    <w:rsid w:val="005F205D"/>
    <w:rsid w:val="00600B4B"/>
    <w:rsid w:val="006028A2"/>
    <w:rsid w:val="00634E31"/>
    <w:rsid w:val="0064192D"/>
    <w:rsid w:val="00646EE0"/>
    <w:rsid w:val="006517EF"/>
    <w:rsid w:val="006B4FD4"/>
    <w:rsid w:val="007107FA"/>
    <w:rsid w:val="00741091"/>
    <w:rsid w:val="007833A7"/>
    <w:rsid w:val="007A22E7"/>
    <w:rsid w:val="007B76B7"/>
    <w:rsid w:val="007C0044"/>
    <w:rsid w:val="007F3F00"/>
    <w:rsid w:val="00831812"/>
    <w:rsid w:val="00854E92"/>
    <w:rsid w:val="00855982"/>
    <w:rsid w:val="00855F9E"/>
    <w:rsid w:val="00862C4A"/>
    <w:rsid w:val="00865BAC"/>
    <w:rsid w:val="008726A0"/>
    <w:rsid w:val="008A354E"/>
    <w:rsid w:val="008C7F02"/>
    <w:rsid w:val="00902660"/>
    <w:rsid w:val="00931A95"/>
    <w:rsid w:val="00943390"/>
    <w:rsid w:val="009906C3"/>
    <w:rsid w:val="00993E5B"/>
    <w:rsid w:val="00995709"/>
    <w:rsid w:val="009B2A4A"/>
    <w:rsid w:val="009D7BDB"/>
    <w:rsid w:val="00A071C2"/>
    <w:rsid w:val="00A10484"/>
    <w:rsid w:val="00A215B2"/>
    <w:rsid w:val="00A27042"/>
    <w:rsid w:val="00A42165"/>
    <w:rsid w:val="00A65764"/>
    <w:rsid w:val="00A90FB1"/>
    <w:rsid w:val="00A928AC"/>
    <w:rsid w:val="00AC5407"/>
    <w:rsid w:val="00AD4673"/>
    <w:rsid w:val="00AF1458"/>
    <w:rsid w:val="00AF2964"/>
    <w:rsid w:val="00B605BC"/>
    <w:rsid w:val="00B60BE5"/>
    <w:rsid w:val="00B739B7"/>
    <w:rsid w:val="00BC4812"/>
    <w:rsid w:val="00BF7F2B"/>
    <w:rsid w:val="00C1739B"/>
    <w:rsid w:val="00CD1826"/>
    <w:rsid w:val="00CE633E"/>
    <w:rsid w:val="00D32DFB"/>
    <w:rsid w:val="00D46BF2"/>
    <w:rsid w:val="00D47CE5"/>
    <w:rsid w:val="00D517D0"/>
    <w:rsid w:val="00D9280F"/>
    <w:rsid w:val="00DF5DD5"/>
    <w:rsid w:val="00E40113"/>
    <w:rsid w:val="00E55510"/>
    <w:rsid w:val="00E70E6F"/>
    <w:rsid w:val="00EB6561"/>
    <w:rsid w:val="00EC52EF"/>
    <w:rsid w:val="00F1097D"/>
    <w:rsid w:val="00F244D3"/>
    <w:rsid w:val="00F27DC2"/>
    <w:rsid w:val="00F73A3C"/>
    <w:rsid w:val="00FA7F6D"/>
    <w:rsid w:val="00FD262C"/>
    <w:rsid w:val="00FD64D9"/>
    <w:rsid w:val="051F69C4"/>
    <w:rsid w:val="13616BD0"/>
    <w:rsid w:val="18F12CE8"/>
    <w:rsid w:val="1A470883"/>
    <w:rsid w:val="1DD46AE1"/>
    <w:rsid w:val="20221965"/>
    <w:rsid w:val="22822F56"/>
    <w:rsid w:val="31E06A05"/>
    <w:rsid w:val="37976B30"/>
    <w:rsid w:val="3BFC300D"/>
    <w:rsid w:val="3C324F80"/>
    <w:rsid w:val="3C8E655D"/>
    <w:rsid w:val="48356F2B"/>
    <w:rsid w:val="4E98720A"/>
    <w:rsid w:val="51C62CD7"/>
    <w:rsid w:val="51CD52F6"/>
    <w:rsid w:val="536A4FEC"/>
    <w:rsid w:val="53E5398B"/>
    <w:rsid w:val="58DB73BD"/>
    <w:rsid w:val="5F786EA6"/>
    <w:rsid w:val="6F8B2163"/>
    <w:rsid w:val="72675D1D"/>
    <w:rsid w:val="73001A11"/>
    <w:rsid w:val="764221F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123BEED"/>
  <w15:docId w15:val="{1D7D1540-A5DC-49FA-8E6D-F592CB873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unhideWhenUsed="1" w:qFormat="1"/>
    <w:lsdException w:name="heading 3"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qFormat="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qFormat="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qFormat="1"/>
    <w:lsdException w:name="Block Text" w:semiHidden="1" w:unhideWhenUsed="1" w:qFormat="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qFormat="1"/>
    <w:lsdException w:name="HTML Preformatted" w:semiHidden="1" w:unhideWhenUsed="1" w:qFormat="1"/>
    <w:lsdException w:name="HTML Sample" w:semiHidden="1" w:unhideWhenUsed="1"/>
    <w:lsdException w:name="HTML Typewriter" w:semiHidden="1" w:unhideWhenUsed="1" w:qFormat="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360" w:lineRule="auto"/>
    </w:pPr>
    <w:rPr>
      <w:rFonts w:asciiTheme="minorHAnsi" w:eastAsiaTheme="minorEastAsia" w:hAnsiTheme="minorHAnsi" w:cstheme="minorBidi"/>
      <w:sz w:val="22"/>
      <w:szCs w:val="22"/>
    </w:rPr>
  </w:style>
  <w:style w:type="paragraph" w:styleId="1">
    <w:name w:val="heading 1"/>
    <w:basedOn w:val="a"/>
    <w:next w:val="a"/>
    <w:link w:val="10"/>
    <w:qFormat/>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2">
    <w:name w:val="heading 2"/>
    <w:basedOn w:val="a"/>
    <w:next w:val="a"/>
    <w:link w:val="20"/>
    <w:unhideWhenUsed/>
    <w:qFormat/>
    <w:pPr>
      <w:keepNext/>
      <w:keepLines/>
      <w:spacing w:before="360" w:after="0"/>
      <w:outlineLvl w:val="1"/>
    </w:pPr>
    <w:rPr>
      <w:rFonts w:asciiTheme="majorHAnsi" w:eastAsiaTheme="majorEastAsia" w:hAnsiTheme="majorHAnsi" w:cstheme="majorBidi"/>
      <w:b/>
      <w:bCs/>
      <w:smallCaps/>
      <w:sz w:val="28"/>
      <w:szCs w:val="28"/>
    </w:rPr>
  </w:style>
  <w:style w:type="paragraph" w:styleId="3">
    <w:name w:val="heading 3"/>
    <w:basedOn w:val="a"/>
    <w:next w:val="a"/>
    <w:link w:val="30"/>
    <w:unhideWhenUsed/>
    <w:qFormat/>
    <w:pPr>
      <w:keepNext/>
      <w:keepLines/>
      <w:spacing w:before="200" w:after="0"/>
      <w:outlineLvl w:val="2"/>
    </w:pPr>
    <w:rPr>
      <w:rFonts w:asciiTheme="majorHAnsi" w:eastAsiaTheme="majorEastAsia" w:hAnsiTheme="majorHAnsi" w:cstheme="majorBidi"/>
      <w:b/>
      <w:bCs/>
    </w:rPr>
  </w:style>
  <w:style w:type="paragraph" w:styleId="4">
    <w:name w:val="heading 4"/>
    <w:basedOn w:val="a"/>
    <w:next w:val="a"/>
    <w:link w:val="40"/>
    <w:uiPriority w:val="9"/>
    <w:semiHidden/>
    <w:unhideWhenUsed/>
    <w:qFormat/>
    <w:pPr>
      <w:keepNext/>
      <w:keepLines/>
      <w:spacing w:before="200" w:after="0"/>
      <w:outlineLvl w:val="3"/>
    </w:pPr>
    <w:rPr>
      <w:rFonts w:asciiTheme="majorHAnsi" w:eastAsiaTheme="majorEastAsia" w:hAnsiTheme="majorHAnsi" w:cstheme="majorBidi"/>
      <w:b/>
      <w:bCs/>
      <w:i/>
      <w:iCs/>
    </w:rPr>
  </w:style>
  <w:style w:type="paragraph" w:styleId="5">
    <w:name w:val="heading 5"/>
    <w:basedOn w:val="a"/>
    <w:next w:val="a"/>
    <w:link w:val="50"/>
    <w:uiPriority w:val="9"/>
    <w:semiHidden/>
    <w:unhideWhenUsed/>
    <w:qFormat/>
    <w:pPr>
      <w:keepNext/>
      <w:keepLines/>
      <w:spacing w:before="20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0"/>
    <w:uiPriority w:val="9"/>
    <w:semiHidden/>
    <w:unhideWhenUsed/>
    <w:qFormat/>
    <w:pPr>
      <w:keepNext/>
      <w:keepLines/>
      <w:spacing w:before="200" w:after="0"/>
      <w:outlineLvl w:val="5"/>
    </w:pPr>
    <w:rPr>
      <w:rFonts w:asciiTheme="majorHAnsi" w:eastAsiaTheme="majorEastAsia" w:hAnsiTheme="majorHAnsi" w:cstheme="majorBidi"/>
      <w:i/>
      <w:iCs/>
      <w:color w:val="404040" w:themeColor="text1" w:themeTint="BF"/>
    </w:rPr>
  </w:style>
  <w:style w:type="paragraph" w:styleId="7">
    <w:name w:val="heading 7"/>
    <w:basedOn w:val="a"/>
    <w:next w:val="a"/>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9">
    <w:name w:val="heading 9"/>
    <w:basedOn w:val="a"/>
    <w:next w:val="a"/>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macro"/>
    <w:link w:val="a4"/>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spacing w:line="360" w:lineRule="auto"/>
    </w:pPr>
    <w:rPr>
      <w:rFonts w:ascii="Consolas" w:eastAsiaTheme="minorEastAsia" w:hAnsi="Consolas" w:cstheme="minorBidi"/>
      <w:sz w:val="22"/>
    </w:rPr>
  </w:style>
  <w:style w:type="paragraph" w:styleId="a5">
    <w:name w:val="caption"/>
    <w:basedOn w:val="a"/>
    <w:next w:val="a"/>
    <w:uiPriority w:val="35"/>
    <w:semiHidden/>
    <w:unhideWhenUsed/>
    <w:qFormat/>
    <w:pPr>
      <w:spacing w:after="200" w:line="240" w:lineRule="auto"/>
    </w:pPr>
    <w:rPr>
      <w:i/>
      <w:iCs/>
      <w:color w:val="323232" w:themeColor="text2"/>
      <w:szCs w:val="18"/>
    </w:rPr>
  </w:style>
  <w:style w:type="paragraph" w:styleId="a6">
    <w:name w:val="Document Map"/>
    <w:basedOn w:val="a"/>
    <w:link w:val="a7"/>
    <w:uiPriority w:val="99"/>
    <w:semiHidden/>
    <w:unhideWhenUsed/>
    <w:qFormat/>
    <w:pPr>
      <w:spacing w:after="0" w:line="240" w:lineRule="auto"/>
    </w:pPr>
    <w:rPr>
      <w:rFonts w:ascii="Segoe UI" w:hAnsi="Segoe UI" w:cs="Segoe UI"/>
      <w:szCs w:val="16"/>
    </w:rPr>
  </w:style>
  <w:style w:type="paragraph" w:styleId="a8">
    <w:name w:val="annotation text"/>
    <w:basedOn w:val="a"/>
    <w:link w:val="a9"/>
    <w:uiPriority w:val="99"/>
    <w:semiHidden/>
    <w:unhideWhenUsed/>
    <w:qFormat/>
    <w:pPr>
      <w:spacing w:line="240" w:lineRule="auto"/>
    </w:pPr>
    <w:rPr>
      <w:szCs w:val="20"/>
    </w:rPr>
  </w:style>
  <w:style w:type="paragraph" w:styleId="31">
    <w:name w:val="Body Text 3"/>
    <w:basedOn w:val="a"/>
    <w:link w:val="32"/>
    <w:uiPriority w:val="99"/>
    <w:semiHidden/>
    <w:unhideWhenUsed/>
    <w:qFormat/>
    <w:pPr>
      <w:spacing w:after="120"/>
    </w:pPr>
    <w:rPr>
      <w:szCs w:val="16"/>
    </w:rPr>
  </w:style>
  <w:style w:type="paragraph" w:styleId="aa">
    <w:name w:val="Block Text"/>
    <w:basedOn w:val="a"/>
    <w:uiPriority w:val="99"/>
    <w:semiHidden/>
    <w:unhideWhenUsed/>
    <w:qFormat/>
    <w:pPr>
      <w:pBdr>
        <w:top w:val="single" w:sz="2" w:space="10" w:color="783F04" w:themeColor="accent1" w:themeShade="80"/>
        <w:left w:val="single" w:sz="2" w:space="10" w:color="783F04" w:themeColor="accent1" w:themeShade="80"/>
        <w:bottom w:val="single" w:sz="2" w:space="10" w:color="783F04" w:themeColor="accent1" w:themeShade="80"/>
        <w:right w:val="single" w:sz="2" w:space="10" w:color="783F04" w:themeColor="accent1" w:themeShade="80"/>
      </w:pBdr>
      <w:ind w:left="1152" w:right="1152"/>
    </w:pPr>
    <w:rPr>
      <w:i/>
      <w:iCs/>
      <w:color w:val="783F04" w:themeColor="accent1" w:themeShade="80"/>
    </w:rPr>
  </w:style>
  <w:style w:type="paragraph" w:styleId="TOC3">
    <w:name w:val="toc 3"/>
    <w:basedOn w:val="a"/>
    <w:next w:val="a"/>
    <w:uiPriority w:val="39"/>
    <w:unhideWhenUsed/>
    <w:pPr>
      <w:ind w:leftChars="400" w:left="840"/>
    </w:pPr>
  </w:style>
  <w:style w:type="paragraph" w:styleId="ab">
    <w:name w:val="Plain Text"/>
    <w:basedOn w:val="a"/>
    <w:link w:val="ac"/>
    <w:uiPriority w:val="99"/>
    <w:semiHidden/>
    <w:unhideWhenUsed/>
    <w:qFormat/>
    <w:pPr>
      <w:spacing w:after="0" w:line="240" w:lineRule="auto"/>
    </w:pPr>
    <w:rPr>
      <w:rFonts w:ascii="Consolas" w:hAnsi="Consolas"/>
      <w:szCs w:val="21"/>
    </w:rPr>
  </w:style>
  <w:style w:type="paragraph" w:styleId="ad">
    <w:name w:val="endnote text"/>
    <w:basedOn w:val="a"/>
    <w:link w:val="ae"/>
    <w:uiPriority w:val="99"/>
    <w:semiHidden/>
    <w:unhideWhenUsed/>
    <w:qFormat/>
    <w:pPr>
      <w:spacing w:after="0" w:line="240" w:lineRule="auto"/>
    </w:pPr>
    <w:rPr>
      <w:szCs w:val="20"/>
    </w:rPr>
  </w:style>
  <w:style w:type="paragraph" w:styleId="af">
    <w:name w:val="Balloon Text"/>
    <w:basedOn w:val="a"/>
    <w:link w:val="af0"/>
    <w:uiPriority w:val="99"/>
    <w:semiHidden/>
    <w:unhideWhenUsed/>
    <w:qFormat/>
    <w:pPr>
      <w:spacing w:after="0" w:line="240" w:lineRule="auto"/>
    </w:pPr>
    <w:rPr>
      <w:rFonts w:ascii="Segoe UI" w:hAnsi="Segoe UI" w:cs="Segoe UI"/>
      <w:szCs w:val="18"/>
    </w:rPr>
  </w:style>
  <w:style w:type="paragraph" w:styleId="af1">
    <w:name w:val="footer"/>
    <w:basedOn w:val="a"/>
    <w:link w:val="af2"/>
    <w:uiPriority w:val="99"/>
    <w:unhideWhenUsed/>
    <w:qFormat/>
    <w:pPr>
      <w:spacing w:after="0" w:line="240" w:lineRule="auto"/>
    </w:pPr>
  </w:style>
  <w:style w:type="paragraph" w:styleId="af3">
    <w:name w:val="envelope return"/>
    <w:basedOn w:val="a"/>
    <w:uiPriority w:val="99"/>
    <w:semiHidden/>
    <w:unhideWhenUsed/>
    <w:qFormat/>
    <w:pPr>
      <w:spacing w:after="0" w:line="240" w:lineRule="auto"/>
    </w:pPr>
    <w:rPr>
      <w:rFonts w:asciiTheme="majorHAnsi" w:eastAsiaTheme="majorEastAsia" w:hAnsiTheme="majorHAnsi" w:cstheme="majorBidi"/>
      <w:szCs w:val="20"/>
    </w:rPr>
  </w:style>
  <w:style w:type="paragraph" w:styleId="af4">
    <w:name w:val="header"/>
    <w:basedOn w:val="a"/>
    <w:link w:val="af5"/>
    <w:uiPriority w:val="99"/>
    <w:unhideWhenUsed/>
    <w:qFormat/>
    <w:pPr>
      <w:spacing w:after="0" w:line="240" w:lineRule="auto"/>
    </w:pPr>
  </w:style>
  <w:style w:type="paragraph" w:styleId="TOC1">
    <w:name w:val="toc 1"/>
    <w:basedOn w:val="a"/>
    <w:next w:val="a"/>
    <w:uiPriority w:val="39"/>
    <w:unhideWhenUsed/>
    <w:qFormat/>
    <w:pPr>
      <w:tabs>
        <w:tab w:val="right" w:leader="dot" w:pos="9017"/>
      </w:tabs>
      <w:spacing w:line="240" w:lineRule="auto"/>
    </w:pPr>
  </w:style>
  <w:style w:type="paragraph" w:styleId="af6">
    <w:name w:val="footnote text"/>
    <w:basedOn w:val="a"/>
    <w:link w:val="af7"/>
    <w:uiPriority w:val="99"/>
    <w:semiHidden/>
    <w:unhideWhenUsed/>
    <w:qFormat/>
    <w:pPr>
      <w:spacing w:after="0" w:line="240" w:lineRule="auto"/>
    </w:pPr>
    <w:rPr>
      <w:szCs w:val="20"/>
    </w:rPr>
  </w:style>
  <w:style w:type="paragraph" w:styleId="33">
    <w:name w:val="Body Text Indent 3"/>
    <w:basedOn w:val="a"/>
    <w:link w:val="34"/>
    <w:uiPriority w:val="99"/>
    <w:semiHidden/>
    <w:unhideWhenUsed/>
    <w:qFormat/>
    <w:pPr>
      <w:spacing w:after="120"/>
      <w:ind w:left="360"/>
    </w:pPr>
    <w:rPr>
      <w:szCs w:val="16"/>
    </w:rPr>
  </w:style>
  <w:style w:type="paragraph" w:styleId="TOC2">
    <w:name w:val="toc 2"/>
    <w:basedOn w:val="a"/>
    <w:next w:val="a"/>
    <w:uiPriority w:val="39"/>
    <w:unhideWhenUsed/>
    <w:qFormat/>
    <w:pPr>
      <w:ind w:leftChars="200" w:left="420"/>
    </w:pPr>
  </w:style>
  <w:style w:type="paragraph" w:styleId="HTML">
    <w:name w:val="HTML Preformatted"/>
    <w:basedOn w:val="a"/>
    <w:link w:val="HTML0"/>
    <w:uiPriority w:val="99"/>
    <w:semiHidden/>
    <w:unhideWhenUsed/>
    <w:qFormat/>
    <w:pPr>
      <w:spacing w:after="0" w:line="240" w:lineRule="auto"/>
    </w:pPr>
    <w:rPr>
      <w:rFonts w:ascii="Consolas" w:hAnsi="Consolas"/>
      <w:szCs w:val="20"/>
    </w:rPr>
  </w:style>
  <w:style w:type="paragraph" w:styleId="af8">
    <w:name w:val="Title"/>
    <w:basedOn w:val="a"/>
    <w:link w:val="af9"/>
    <w:uiPriority w:val="1"/>
    <w:qFormat/>
    <w:pPr>
      <w:spacing w:after="0" w:line="240" w:lineRule="auto"/>
      <w:contextualSpacing/>
    </w:pPr>
    <w:rPr>
      <w:rFonts w:asciiTheme="majorHAnsi" w:eastAsiaTheme="majorEastAsia" w:hAnsiTheme="majorHAnsi" w:cstheme="majorBidi"/>
      <w:sz w:val="56"/>
      <w:szCs w:val="56"/>
    </w:rPr>
  </w:style>
  <w:style w:type="paragraph" w:styleId="afa">
    <w:name w:val="annotation subject"/>
    <w:basedOn w:val="a8"/>
    <w:next w:val="a8"/>
    <w:link w:val="afb"/>
    <w:uiPriority w:val="99"/>
    <w:semiHidden/>
    <w:unhideWhenUsed/>
    <w:qFormat/>
    <w:rPr>
      <w:b/>
      <w:bCs/>
    </w:rPr>
  </w:style>
  <w:style w:type="character" w:styleId="afc">
    <w:name w:val="endnote reference"/>
    <w:basedOn w:val="a0"/>
    <w:uiPriority w:val="99"/>
    <w:semiHidden/>
    <w:unhideWhenUsed/>
    <w:rPr>
      <w:vertAlign w:val="superscript"/>
    </w:rPr>
  </w:style>
  <w:style w:type="character" w:styleId="afd">
    <w:name w:val="FollowedHyperlink"/>
    <w:basedOn w:val="a0"/>
    <w:uiPriority w:val="99"/>
    <w:semiHidden/>
    <w:unhideWhenUsed/>
    <w:qFormat/>
    <w:rPr>
      <w:color w:val="783F04" w:themeColor="accent1" w:themeShade="80"/>
      <w:u w:val="single"/>
    </w:rPr>
  </w:style>
  <w:style w:type="character" w:styleId="HTML1">
    <w:name w:val="HTML Typewriter"/>
    <w:basedOn w:val="a0"/>
    <w:uiPriority w:val="99"/>
    <w:semiHidden/>
    <w:unhideWhenUsed/>
    <w:qFormat/>
    <w:rPr>
      <w:rFonts w:ascii="Consolas" w:hAnsi="Consolas"/>
      <w:sz w:val="22"/>
      <w:szCs w:val="20"/>
    </w:rPr>
  </w:style>
  <w:style w:type="character" w:styleId="afe">
    <w:name w:val="Hyperlink"/>
    <w:basedOn w:val="a0"/>
    <w:uiPriority w:val="99"/>
    <w:unhideWhenUsed/>
    <w:qFormat/>
    <w:rPr>
      <w:color w:val="3A6331" w:themeColor="accent4" w:themeShade="BF"/>
      <w:u w:val="single"/>
    </w:rPr>
  </w:style>
  <w:style w:type="character" w:styleId="HTML2">
    <w:name w:val="HTML Code"/>
    <w:basedOn w:val="a0"/>
    <w:uiPriority w:val="99"/>
    <w:semiHidden/>
    <w:unhideWhenUsed/>
    <w:qFormat/>
    <w:rPr>
      <w:rFonts w:ascii="Consolas" w:hAnsi="Consolas"/>
      <w:sz w:val="22"/>
      <w:szCs w:val="20"/>
    </w:rPr>
  </w:style>
  <w:style w:type="character" w:styleId="aff">
    <w:name w:val="annotation reference"/>
    <w:basedOn w:val="a0"/>
    <w:uiPriority w:val="99"/>
    <w:semiHidden/>
    <w:unhideWhenUsed/>
    <w:qFormat/>
    <w:rPr>
      <w:sz w:val="22"/>
      <w:szCs w:val="16"/>
    </w:rPr>
  </w:style>
  <w:style w:type="character" w:styleId="HTML3">
    <w:name w:val="HTML Keyboard"/>
    <w:basedOn w:val="a0"/>
    <w:uiPriority w:val="99"/>
    <w:semiHidden/>
    <w:unhideWhenUsed/>
    <w:qFormat/>
    <w:rPr>
      <w:rFonts w:ascii="Consolas" w:hAnsi="Consolas"/>
      <w:sz w:val="22"/>
      <w:szCs w:val="20"/>
    </w:rPr>
  </w:style>
  <w:style w:type="character" w:customStyle="1" w:styleId="af9">
    <w:name w:val="标题 字符"/>
    <w:basedOn w:val="a0"/>
    <w:link w:val="af8"/>
    <w:uiPriority w:val="1"/>
    <w:qFormat/>
    <w:rPr>
      <w:rFonts w:asciiTheme="majorHAnsi" w:eastAsiaTheme="majorEastAsia" w:hAnsiTheme="majorHAnsi" w:cstheme="majorBidi"/>
      <w:sz w:val="56"/>
      <w:szCs w:val="56"/>
    </w:rPr>
  </w:style>
  <w:style w:type="character" w:customStyle="1" w:styleId="af5">
    <w:name w:val="页眉 字符"/>
    <w:basedOn w:val="a0"/>
    <w:link w:val="af4"/>
    <w:uiPriority w:val="99"/>
    <w:qFormat/>
  </w:style>
  <w:style w:type="character" w:customStyle="1" w:styleId="10">
    <w:name w:val="标题 1 字符"/>
    <w:basedOn w:val="a0"/>
    <w:link w:val="1"/>
    <w:uiPriority w:val="9"/>
    <w:qFormat/>
    <w:rPr>
      <w:rFonts w:asciiTheme="majorHAnsi" w:eastAsiaTheme="majorEastAsia" w:hAnsiTheme="majorHAnsi" w:cstheme="majorBidi"/>
      <w:b/>
      <w:bCs/>
      <w:smallCaps/>
      <w:sz w:val="36"/>
      <w:szCs w:val="36"/>
    </w:rPr>
  </w:style>
  <w:style w:type="character" w:customStyle="1" w:styleId="20">
    <w:name w:val="标题 2 字符"/>
    <w:basedOn w:val="a0"/>
    <w:link w:val="2"/>
    <w:uiPriority w:val="9"/>
    <w:semiHidden/>
    <w:qFormat/>
    <w:rPr>
      <w:rFonts w:asciiTheme="majorHAnsi" w:eastAsiaTheme="majorEastAsia" w:hAnsiTheme="majorHAnsi" w:cstheme="majorBidi"/>
      <w:b/>
      <w:bCs/>
      <w:smallCaps/>
      <w:sz w:val="28"/>
      <w:szCs w:val="28"/>
    </w:rPr>
  </w:style>
  <w:style w:type="character" w:customStyle="1" w:styleId="30">
    <w:name w:val="标题 3 字符"/>
    <w:basedOn w:val="a0"/>
    <w:link w:val="3"/>
    <w:uiPriority w:val="9"/>
    <w:semiHidden/>
    <w:qFormat/>
    <w:rPr>
      <w:rFonts w:asciiTheme="majorHAnsi" w:eastAsiaTheme="majorEastAsia" w:hAnsiTheme="majorHAnsi" w:cstheme="majorBidi"/>
      <w:b/>
      <w:bCs/>
    </w:rPr>
  </w:style>
  <w:style w:type="character" w:customStyle="1" w:styleId="40">
    <w:name w:val="标题 4 字符"/>
    <w:basedOn w:val="a0"/>
    <w:link w:val="4"/>
    <w:uiPriority w:val="9"/>
    <w:semiHidden/>
    <w:qFormat/>
    <w:rPr>
      <w:rFonts w:asciiTheme="majorHAnsi" w:eastAsiaTheme="majorEastAsia" w:hAnsiTheme="majorHAnsi" w:cstheme="majorBidi"/>
      <w:b/>
      <w:bCs/>
      <w:i/>
      <w:iCs/>
    </w:rPr>
  </w:style>
  <w:style w:type="character" w:customStyle="1" w:styleId="50">
    <w:name w:val="标题 5 字符"/>
    <w:basedOn w:val="a0"/>
    <w:link w:val="5"/>
    <w:uiPriority w:val="9"/>
    <w:semiHidden/>
    <w:qFormat/>
    <w:rPr>
      <w:rFonts w:asciiTheme="majorHAnsi" w:eastAsiaTheme="majorEastAsia" w:hAnsiTheme="majorHAnsi" w:cstheme="majorBidi"/>
      <w:color w:val="404040" w:themeColor="text1" w:themeTint="BF"/>
    </w:rPr>
  </w:style>
  <w:style w:type="character" w:customStyle="1" w:styleId="60">
    <w:name w:val="标题 6 字符"/>
    <w:basedOn w:val="a0"/>
    <w:link w:val="6"/>
    <w:uiPriority w:val="9"/>
    <w:semiHidden/>
    <w:qFormat/>
    <w:rPr>
      <w:rFonts w:asciiTheme="majorHAnsi" w:eastAsiaTheme="majorEastAsia" w:hAnsiTheme="majorHAnsi" w:cstheme="majorBidi"/>
      <w:i/>
      <w:iCs/>
      <w:color w:val="404040" w:themeColor="text1" w:themeTint="BF"/>
    </w:rPr>
  </w:style>
  <w:style w:type="character" w:customStyle="1" w:styleId="70">
    <w:name w:val="标题 7 字符"/>
    <w:basedOn w:val="a0"/>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qFormat/>
    <w:rPr>
      <w:rFonts w:asciiTheme="majorHAnsi" w:eastAsiaTheme="majorEastAsia" w:hAnsiTheme="majorHAnsi" w:cstheme="majorBidi"/>
      <w:color w:val="404040" w:themeColor="text1" w:themeTint="BF"/>
      <w:szCs w:val="20"/>
    </w:rPr>
  </w:style>
  <w:style w:type="character" w:customStyle="1" w:styleId="90">
    <w:name w:val="标题 9 字符"/>
    <w:basedOn w:val="a0"/>
    <w:link w:val="9"/>
    <w:uiPriority w:val="9"/>
    <w:semiHidden/>
    <w:qFormat/>
    <w:rPr>
      <w:rFonts w:asciiTheme="majorHAnsi" w:eastAsiaTheme="majorEastAsia" w:hAnsiTheme="majorHAnsi" w:cstheme="majorBidi"/>
      <w:i/>
      <w:iCs/>
      <w:color w:val="404040" w:themeColor="text1" w:themeTint="BF"/>
      <w:szCs w:val="20"/>
    </w:rPr>
  </w:style>
  <w:style w:type="character" w:customStyle="1" w:styleId="af2">
    <w:name w:val="页脚 字符"/>
    <w:basedOn w:val="a0"/>
    <w:link w:val="af1"/>
    <w:uiPriority w:val="99"/>
    <w:qFormat/>
  </w:style>
  <w:style w:type="paragraph" w:customStyle="1" w:styleId="TOC10">
    <w:name w:val="TOC 标题1"/>
    <w:basedOn w:val="1"/>
    <w:next w:val="a"/>
    <w:uiPriority w:val="39"/>
    <w:semiHidden/>
    <w:unhideWhenUsed/>
    <w:qFormat/>
    <w:pPr>
      <w:outlineLvl w:val="9"/>
    </w:pPr>
  </w:style>
  <w:style w:type="character" w:customStyle="1" w:styleId="af0">
    <w:name w:val="批注框文本 字符"/>
    <w:basedOn w:val="a0"/>
    <w:link w:val="af"/>
    <w:uiPriority w:val="99"/>
    <w:semiHidden/>
    <w:qFormat/>
    <w:rPr>
      <w:rFonts w:ascii="Segoe UI" w:hAnsi="Segoe UI" w:cs="Segoe UI"/>
      <w:szCs w:val="18"/>
    </w:rPr>
  </w:style>
  <w:style w:type="character" w:customStyle="1" w:styleId="32">
    <w:name w:val="正文文本 3 字符"/>
    <w:basedOn w:val="a0"/>
    <w:link w:val="31"/>
    <w:uiPriority w:val="99"/>
    <w:semiHidden/>
    <w:qFormat/>
    <w:rPr>
      <w:szCs w:val="16"/>
    </w:rPr>
  </w:style>
  <w:style w:type="character" w:customStyle="1" w:styleId="34">
    <w:name w:val="正文文本缩进 3 字符"/>
    <w:basedOn w:val="a0"/>
    <w:link w:val="33"/>
    <w:uiPriority w:val="99"/>
    <w:semiHidden/>
    <w:qFormat/>
    <w:rPr>
      <w:szCs w:val="16"/>
    </w:rPr>
  </w:style>
  <w:style w:type="character" w:customStyle="1" w:styleId="a9">
    <w:name w:val="批注文字 字符"/>
    <w:basedOn w:val="a0"/>
    <w:link w:val="a8"/>
    <w:uiPriority w:val="99"/>
    <w:semiHidden/>
    <w:qFormat/>
    <w:rPr>
      <w:szCs w:val="20"/>
    </w:rPr>
  </w:style>
  <w:style w:type="character" w:customStyle="1" w:styleId="afb">
    <w:name w:val="批注主题 字符"/>
    <w:basedOn w:val="a9"/>
    <w:link w:val="afa"/>
    <w:uiPriority w:val="99"/>
    <w:semiHidden/>
    <w:qFormat/>
    <w:rPr>
      <w:b/>
      <w:bCs/>
      <w:szCs w:val="20"/>
    </w:rPr>
  </w:style>
  <w:style w:type="character" w:customStyle="1" w:styleId="a7">
    <w:name w:val="文档结构图 字符"/>
    <w:basedOn w:val="a0"/>
    <w:link w:val="a6"/>
    <w:uiPriority w:val="99"/>
    <w:semiHidden/>
    <w:qFormat/>
    <w:rPr>
      <w:rFonts w:ascii="Segoe UI" w:hAnsi="Segoe UI" w:cs="Segoe UI"/>
      <w:szCs w:val="16"/>
    </w:rPr>
  </w:style>
  <w:style w:type="character" w:customStyle="1" w:styleId="ae">
    <w:name w:val="尾注文本 字符"/>
    <w:basedOn w:val="a0"/>
    <w:link w:val="ad"/>
    <w:uiPriority w:val="99"/>
    <w:semiHidden/>
    <w:qFormat/>
    <w:rPr>
      <w:szCs w:val="20"/>
    </w:rPr>
  </w:style>
  <w:style w:type="character" w:customStyle="1" w:styleId="af7">
    <w:name w:val="脚注文本 字符"/>
    <w:basedOn w:val="a0"/>
    <w:link w:val="af6"/>
    <w:uiPriority w:val="99"/>
    <w:semiHidden/>
    <w:qFormat/>
    <w:rPr>
      <w:szCs w:val="20"/>
    </w:rPr>
  </w:style>
  <w:style w:type="character" w:customStyle="1" w:styleId="HTML0">
    <w:name w:val="HTML 预设格式 字符"/>
    <w:basedOn w:val="a0"/>
    <w:link w:val="HTML"/>
    <w:uiPriority w:val="99"/>
    <w:semiHidden/>
    <w:qFormat/>
    <w:rPr>
      <w:rFonts w:ascii="Consolas" w:hAnsi="Consolas"/>
      <w:szCs w:val="20"/>
    </w:rPr>
  </w:style>
  <w:style w:type="character" w:customStyle="1" w:styleId="a4">
    <w:name w:val="宏文本 字符"/>
    <w:basedOn w:val="a0"/>
    <w:link w:val="a3"/>
    <w:uiPriority w:val="99"/>
    <w:semiHidden/>
    <w:qFormat/>
    <w:rPr>
      <w:rFonts w:ascii="Consolas" w:hAnsi="Consolas"/>
      <w:szCs w:val="20"/>
    </w:rPr>
  </w:style>
  <w:style w:type="character" w:customStyle="1" w:styleId="ac">
    <w:name w:val="纯文本 字符"/>
    <w:basedOn w:val="a0"/>
    <w:link w:val="ab"/>
    <w:uiPriority w:val="99"/>
    <w:semiHidden/>
    <w:qFormat/>
    <w:rPr>
      <w:rFonts w:ascii="Consolas" w:hAnsi="Consolas"/>
      <w:szCs w:val="21"/>
    </w:rPr>
  </w:style>
  <w:style w:type="character" w:styleId="aff0">
    <w:name w:val="Placeholder Text"/>
    <w:basedOn w:val="a0"/>
    <w:uiPriority w:val="99"/>
    <w:semiHidden/>
    <w:qFormat/>
    <w:rPr>
      <w:color w:val="595959" w:themeColor="text1" w:themeTint="A6"/>
    </w:rPr>
  </w:style>
  <w:style w:type="character" w:customStyle="1" w:styleId="11">
    <w:name w:val="明显强调1"/>
    <w:basedOn w:val="a0"/>
    <w:uiPriority w:val="21"/>
    <w:semiHidden/>
    <w:unhideWhenUsed/>
    <w:qFormat/>
    <w:rPr>
      <w:i/>
      <w:iCs/>
      <w:color w:val="B35E06" w:themeColor="accent1" w:themeShade="BF"/>
    </w:rPr>
  </w:style>
  <w:style w:type="paragraph" w:styleId="aff1">
    <w:name w:val="Intense Quote"/>
    <w:basedOn w:val="a"/>
    <w:next w:val="a"/>
    <w:link w:val="aff2"/>
    <w:uiPriority w:val="30"/>
    <w:semiHidden/>
    <w:unhideWhenUsed/>
    <w:qFormat/>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aff2">
    <w:name w:val="明显引用 字符"/>
    <w:basedOn w:val="a0"/>
    <w:link w:val="aff1"/>
    <w:uiPriority w:val="30"/>
    <w:semiHidden/>
    <w:qFormat/>
    <w:rPr>
      <w:i/>
      <w:iCs/>
      <w:color w:val="B35E06" w:themeColor="accent1" w:themeShade="BF"/>
    </w:rPr>
  </w:style>
  <w:style w:type="character" w:customStyle="1" w:styleId="12">
    <w:name w:val="明显参考1"/>
    <w:basedOn w:val="a0"/>
    <w:uiPriority w:val="32"/>
    <w:semiHidden/>
    <w:unhideWhenUsed/>
    <w:qFormat/>
    <w:rPr>
      <w:b/>
      <w:bCs/>
      <w:smallCaps/>
      <w:color w:val="B35E06" w:themeColor="accent1" w:themeShade="BF"/>
      <w:spacing w:val="5"/>
    </w:rPr>
  </w:style>
  <w:style w:type="paragraph" w:styleId="aff3">
    <w:name w:val="No Spacing"/>
    <w:link w:val="aff4"/>
    <w:uiPriority w:val="1"/>
    <w:qFormat/>
    <w:rPr>
      <w:rFonts w:asciiTheme="minorHAnsi" w:eastAsiaTheme="minorEastAsia" w:hAnsiTheme="minorHAnsi" w:cstheme="minorBidi"/>
      <w:sz w:val="22"/>
      <w:szCs w:val="22"/>
    </w:rPr>
  </w:style>
  <w:style w:type="character" w:customStyle="1" w:styleId="aff4">
    <w:name w:val="无间隔 字符"/>
    <w:basedOn w:val="a0"/>
    <w:link w:val="aff3"/>
    <w:uiPriority w:val="1"/>
    <w:qFormat/>
  </w:style>
  <w:style w:type="paragraph" w:styleId="aff5">
    <w:name w:val="List Paragraph"/>
    <w:basedOn w:val="a"/>
    <w:uiPriority w:val="99"/>
    <w:unhideWhenUsed/>
    <w:qFormat/>
    <w:pPr>
      <w:ind w:firstLineChars="200" w:firstLine="420"/>
    </w:pPr>
  </w:style>
  <w:style w:type="character" w:customStyle="1" w:styleId="richtext">
    <w:name w:val="richtext"/>
    <w:basedOn w:val="a0"/>
    <w:qFormat/>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TOC20">
    <w:name w:val="TOC 标题2"/>
    <w:basedOn w:val="1"/>
    <w:next w:val="a"/>
    <w:uiPriority w:val="39"/>
    <w:unhideWhenUsed/>
    <w:qFormat/>
    <w:pPr>
      <w:pBdr>
        <w:bottom w:val="none" w:sz="0" w:space="0" w:color="auto"/>
      </w:pBdr>
      <w:spacing w:before="240" w:after="0" w:line="259" w:lineRule="auto"/>
      <w:outlineLvl w:val="9"/>
    </w:pPr>
    <w:rPr>
      <w:b w:val="0"/>
      <w:bCs w:val="0"/>
      <w:smallCaps w:val="0"/>
      <w:color w:val="B35E06" w:themeColor="accent1" w:themeShade="BF"/>
      <w:sz w:val="32"/>
      <w:szCs w:val="32"/>
    </w:rPr>
  </w:style>
  <w:style w:type="paragraph" w:customStyle="1" w:styleId="alt">
    <w:name w:val="alt"/>
    <w:basedOn w:val="a"/>
    <w:rsid w:val="0004670F"/>
    <w:pPr>
      <w:spacing w:before="100" w:beforeAutospacing="1" w:after="100" w:afterAutospacing="1" w:line="240" w:lineRule="auto"/>
    </w:pPr>
    <w:rPr>
      <w:rFonts w:ascii="宋体" w:eastAsia="宋体" w:hAnsi="宋体" w:cs="宋体"/>
      <w:sz w:val="24"/>
      <w:szCs w:val="24"/>
    </w:rPr>
  </w:style>
  <w:style w:type="character" w:customStyle="1" w:styleId="comment">
    <w:name w:val="comment"/>
    <w:basedOn w:val="a0"/>
    <w:rsid w:val="00046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640333">
      <w:bodyDiv w:val="1"/>
      <w:marLeft w:val="0"/>
      <w:marRight w:val="0"/>
      <w:marTop w:val="0"/>
      <w:marBottom w:val="0"/>
      <w:divBdr>
        <w:top w:val="none" w:sz="0" w:space="0" w:color="auto"/>
        <w:left w:val="none" w:sz="0" w:space="0" w:color="auto"/>
        <w:bottom w:val="none" w:sz="0" w:space="0" w:color="auto"/>
        <w:right w:val="none" w:sz="0" w:space="0" w:color="auto"/>
      </w:divBdr>
    </w:div>
    <w:div w:id="332032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microsoft.com/office/2007/relationships/diagramDrawing" Target="diagrams/drawing1.xml"/><Relationship Id="rId26" Type="http://schemas.openxmlformats.org/officeDocument/2006/relationships/hyperlink" Target="https://baike.baidu.com/item/iPhone" TargetMode="External"/><Relationship Id="rId39"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s://baike.baidu.com/item/%E6%B8%B8%E6%88%8F%E5%BC%95%E6%93%8E" TargetMode="External"/><Relationship Id="rId34" Type="http://schemas.openxmlformats.org/officeDocument/2006/relationships/diagramColors" Target="diagrams/colors2.xml"/><Relationship Id="rId42"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diagramColors" Target="diagrams/colors1.xml"/><Relationship Id="rId25" Type="http://schemas.openxmlformats.org/officeDocument/2006/relationships/hyperlink" Target="https://baike.baidu.com/item/Wii" TargetMode="External"/><Relationship Id="rId33" Type="http://schemas.openxmlformats.org/officeDocument/2006/relationships/diagramQuickStyle" Target="diagrams/quickStyle2.xml"/><Relationship Id="rId38"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oleObject" Target="embeddings/oleObject1.bin"/><Relationship Id="rId29" Type="http://schemas.openxmlformats.org/officeDocument/2006/relationships/hyperlink" Target="https://baike.baidu.com/item/%E6%8F%92%E4%BB%B6"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baike.baidu.com/item/Mac/173" TargetMode="External"/><Relationship Id="rId32" Type="http://schemas.openxmlformats.org/officeDocument/2006/relationships/diagramLayout" Target="diagrams/layout2.xml"/><Relationship Id="rId37" Type="http://schemas.openxmlformats.org/officeDocument/2006/relationships/image" Target="media/image4.png"/><Relationship Id="rId40" Type="http://schemas.openxmlformats.org/officeDocument/2006/relationships/image" Target="media/image7.png"/><Relationship Id="rId5" Type="http://schemas.openxmlformats.org/officeDocument/2006/relationships/customXml" Target="../customXml/item5.xml"/><Relationship Id="rId15" Type="http://schemas.openxmlformats.org/officeDocument/2006/relationships/diagramLayout" Target="diagrams/layout1.xml"/><Relationship Id="rId23" Type="http://schemas.openxmlformats.org/officeDocument/2006/relationships/hyperlink" Target="https://baike.baidu.com/item/Windows" TargetMode="External"/><Relationship Id="rId28" Type="http://schemas.openxmlformats.org/officeDocument/2006/relationships/hyperlink" Target="https://baike.baidu.com/item/HTML5" TargetMode="External"/><Relationship Id="rId36"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image" Target="media/image2.emf"/><Relationship Id="rId31" Type="http://schemas.openxmlformats.org/officeDocument/2006/relationships/diagramData" Target="diagrams/data2.xm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diagramData" Target="diagrams/data1.xml"/><Relationship Id="rId22" Type="http://schemas.openxmlformats.org/officeDocument/2006/relationships/hyperlink" Target="https://baike.baidu.com/item/%E5%BC%80%E5%8F%91%E7%8E%AF%E5%A2%83" TargetMode="External"/><Relationship Id="rId27" Type="http://schemas.openxmlformats.org/officeDocument/2006/relationships/hyperlink" Target="https://baike.baidu.com/item/WebGL" TargetMode="External"/><Relationship Id="rId30" Type="http://schemas.openxmlformats.org/officeDocument/2006/relationships/hyperlink" Target="https://baike.baidu.com/item/%E7%BD%91%E9%A1%B5%E6%92%AD%E6%94%BE%E5%99%A8" TargetMode="External"/><Relationship Id="rId35" Type="http://schemas.microsoft.com/office/2007/relationships/diagramDrawing" Target="diagrams/drawing2.xm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6213;&#32654;&#28113;\AppData\Roaming\Microsoft\Templates\&#25253;&#34920;&#35774;&#35745;&#65288;&#31354;&#30333;&#65289;.dotx" TargetMode="External"/></Relationships>
</file>

<file path=word/diagrams/colors1.xml><?xml version="1.0" encoding="utf-8"?>
<dgm:colorsDef xmlns:dgm="http://schemas.openxmlformats.org/drawingml/2006/diagram" xmlns:a="http://schemas.openxmlformats.org/drawingml/2006/main" uniqueId="urn:microsoft.com/office/officeart/2005/8/colors/accent3_2#1">
  <dgm:title val=""/>
  <dgm:desc val=""/>
  <dgm:catLst>
    <dgm:cat type="accent3" pri="11200"/>
  </dgm:catLst>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5#3">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9973D3B9-DB68-4059-8FEB-F67981597457}" type="doc">
      <dgm:prSet loTypeId="urn:microsoft.com/office/officeart/2005/8/layout/orgChart1#1" loCatId="hierarchy" qsTypeId="urn:microsoft.com/office/officeart/2005/8/quickstyle/simple1#1" qsCatId="simple" csTypeId="urn:microsoft.com/office/officeart/2005/8/colors/accent3_2#1" csCatId="accent3" phldr="1"/>
      <dgm:spPr/>
      <dgm:t>
        <a:bodyPr/>
        <a:lstStyle/>
        <a:p>
          <a:endParaRPr lang="zh-CN" altLang="en-US"/>
        </a:p>
      </dgm:t>
    </dgm:pt>
    <dgm:pt modelId="{5FA9FBFE-7D6B-4650-A69E-302FC70CFC23}">
      <dgm:prSet phldrT="[文本]"/>
      <dgm:spPr/>
      <dgm:t>
        <a:bodyPr/>
        <a:lstStyle/>
        <a:p>
          <a:r>
            <a:rPr lang="zh-CN" altLang="en-US"/>
            <a:t>技术支持</a:t>
          </a:r>
        </a:p>
      </dgm:t>
    </dgm:pt>
    <dgm:pt modelId="{A9C9AC58-E988-4D34-A23F-CC6ED8EB26F0}" type="parTrans" cxnId="{A045F143-9114-4DD4-8419-37B72580E3C7}">
      <dgm:prSet/>
      <dgm:spPr/>
      <dgm:t>
        <a:bodyPr/>
        <a:lstStyle/>
        <a:p>
          <a:endParaRPr lang="zh-CN" altLang="en-US"/>
        </a:p>
      </dgm:t>
    </dgm:pt>
    <dgm:pt modelId="{C15CF604-214B-4BF2-BA18-0742DF77FFD3}" type="sibTrans" cxnId="{A045F143-9114-4DD4-8419-37B72580E3C7}">
      <dgm:prSet/>
      <dgm:spPr/>
      <dgm:t>
        <a:bodyPr/>
        <a:lstStyle/>
        <a:p>
          <a:endParaRPr lang="zh-CN" altLang="en-US"/>
        </a:p>
      </dgm:t>
    </dgm:pt>
    <dgm:pt modelId="{4F4BCC8F-FE88-4787-A0DF-966A6F1C18E2}">
      <dgm:prSet phldrT="[文本]" phldr="0" custT="0"/>
      <dgm:spPr/>
      <dgm:t>
        <a:bodyPr vert="horz" wrap="square"/>
        <a:lstStyle/>
        <a:p>
          <a:pPr>
            <a:lnSpc>
              <a:spcPct val="100000"/>
            </a:lnSpc>
            <a:spcBef>
              <a:spcPct val="0"/>
            </a:spcBef>
            <a:spcAft>
              <a:spcPct val="35000"/>
            </a:spcAft>
          </a:pPr>
          <a:r>
            <a:rPr lang="en-US"/>
            <a:t>CGO</a:t>
          </a:r>
        </a:p>
      </dgm:t>
    </dgm:pt>
    <dgm:pt modelId="{21FF8873-0B93-497B-AA65-5E93221472B3}" type="parTrans" cxnId="{DECC6741-0AEF-486F-A4AA-CAC1CC73CB66}">
      <dgm:prSet/>
      <dgm:spPr/>
      <dgm:t>
        <a:bodyPr/>
        <a:lstStyle/>
        <a:p>
          <a:endParaRPr lang="zh-CN" altLang="en-US"/>
        </a:p>
      </dgm:t>
    </dgm:pt>
    <dgm:pt modelId="{74B49436-9A35-4DCD-8158-25BCD0BAF781}" type="sibTrans" cxnId="{DECC6741-0AEF-486F-A4AA-CAC1CC73CB66}">
      <dgm:prSet/>
      <dgm:spPr/>
      <dgm:t>
        <a:bodyPr/>
        <a:lstStyle/>
        <a:p>
          <a:endParaRPr lang="zh-CN" altLang="en-US"/>
        </a:p>
      </dgm:t>
    </dgm:pt>
    <dgm:pt modelId="{F2F467F8-C5A1-45DF-9D0F-C67211C99FCC}">
      <dgm:prSet phldrT="[文本]" phldr="0" custT="0"/>
      <dgm:spPr/>
      <dgm:t>
        <a:bodyPr vert="horz" wrap="square"/>
        <a:lstStyle/>
        <a:p>
          <a:pPr>
            <a:lnSpc>
              <a:spcPct val="100000"/>
            </a:lnSpc>
            <a:spcBef>
              <a:spcPct val="0"/>
            </a:spcBef>
            <a:spcAft>
              <a:spcPct val="35000"/>
            </a:spcAft>
          </a:pPr>
          <a:r>
            <a:rPr lang="en-US"/>
            <a:t>QML</a:t>
          </a:r>
        </a:p>
      </dgm:t>
    </dgm:pt>
    <dgm:pt modelId="{34CB1866-21B4-4436-8483-D59FA450B1F9}" type="parTrans" cxnId="{69C5B1AD-A581-48BC-923E-5CE90E5A14FB}">
      <dgm:prSet/>
      <dgm:spPr/>
      <dgm:t>
        <a:bodyPr/>
        <a:lstStyle/>
        <a:p>
          <a:endParaRPr lang="zh-CN" altLang="en-US"/>
        </a:p>
      </dgm:t>
    </dgm:pt>
    <dgm:pt modelId="{B2E9C63C-49EE-4E28-BF47-F60AF6428931}" type="sibTrans" cxnId="{69C5B1AD-A581-48BC-923E-5CE90E5A14FB}">
      <dgm:prSet/>
      <dgm:spPr/>
      <dgm:t>
        <a:bodyPr/>
        <a:lstStyle/>
        <a:p>
          <a:endParaRPr lang="zh-CN" altLang="en-US"/>
        </a:p>
      </dgm:t>
    </dgm:pt>
    <dgm:pt modelId="{52BE76A7-2507-47CA-A570-B147AC6D6F1E}">
      <dgm:prSet phldrT="[文本]" phldr="0" custT="0"/>
      <dgm:spPr/>
      <dgm:t>
        <a:bodyPr vert="horz" wrap="square"/>
        <a:lstStyle/>
        <a:p>
          <a:pPr>
            <a:lnSpc>
              <a:spcPct val="100000"/>
            </a:lnSpc>
            <a:spcBef>
              <a:spcPct val="0"/>
            </a:spcBef>
            <a:spcAft>
              <a:spcPct val="35000"/>
            </a:spcAft>
          </a:pPr>
          <a:r>
            <a:rPr lang="en-US"/>
            <a:t>Qt</a:t>
          </a:r>
        </a:p>
      </dgm:t>
    </dgm:pt>
    <dgm:pt modelId="{977E779C-BA3D-488D-B7FA-37AC81D6558D}" type="parTrans" cxnId="{BCD302AD-3516-48C2-930E-B5267692DBA0}">
      <dgm:prSet/>
      <dgm:spPr/>
      <dgm:t>
        <a:bodyPr/>
        <a:lstStyle/>
        <a:p>
          <a:endParaRPr lang="zh-CN" altLang="en-US"/>
        </a:p>
      </dgm:t>
    </dgm:pt>
    <dgm:pt modelId="{9A9CCB13-5E5F-41A8-A062-1B03FE7D69D1}" type="sibTrans" cxnId="{BCD302AD-3516-48C2-930E-B5267692DBA0}">
      <dgm:prSet/>
      <dgm:spPr/>
      <dgm:t>
        <a:bodyPr/>
        <a:lstStyle/>
        <a:p>
          <a:endParaRPr lang="zh-CN" altLang="en-US"/>
        </a:p>
      </dgm:t>
    </dgm:pt>
    <dgm:pt modelId="{82D43684-8C85-4D7D-A4E7-DF2A810E47D6}" type="pres">
      <dgm:prSet presAssocID="{9973D3B9-DB68-4059-8FEB-F67981597457}" presName="hierChild1" presStyleCnt="0">
        <dgm:presLayoutVars>
          <dgm:orgChart val="1"/>
          <dgm:chPref val="1"/>
          <dgm:dir/>
          <dgm:animOne val="branch"/>
          <dgm:animLvl val="lvl"/>
          <dgm:resizeHandles/>
        </dgm:presLayoutVars>
      </dgm:prSet>
      <dgm:spPr/>
    </dgm:pt>
    <dgm:pt modelId="{749C9B23-6B7E-490B-AA84-5AD6E4333823}" type="pres">
      <dgm:prSet presAssocID="{5FA9FBFE-7D6B-4650-A69E-302FC70CFC23}" presName="hierRoot1" presStyleCnt="0">
        <dgm:presLayoutVars>
          <dgm:hierBranch val="init"/>
        </dgm:presLayoutVars>
      </dgm:prSet>
      <dgm:spPr/>
    </dgm:pt>
    <dgm:pt modelId="{81D0C803-12C2-44E1-BF39-430FA2895B70}" type="pres">
      <dgm:prSet presAssocID="{5FA9FBFE-7D6B-4650-A69E-302FC70CFC23}" presName="rootComposite1" presStyleCnt="0"/>
      <dgm:spPr/>
    </dgm:pt>
    <dgm:pt modelId="{3241421D-8DE6-4582-B198-AE5F783C0C6A}" type="pres">
      <dgm:prSet presAssocID="{5FA9FBFE-7D6B-4650-A69E-302FC70CFC23}" presName="rootText1" presStyleLbl="node0" presStyleIdx="0" presStyleCnt="1">
        <dgm:presLayoutVars>
          <dgm:chPref val="3"/>
        </dgm:presLayoutVars>
      </dgm:prSet>
      <dgm:spPr/>
    </dgm:pt>
    <dgm:pt modelId="{E46A4A51-5657-4457-93A3-B92DB76DFA13}" type="pres">
      <dgm:prSet presAssocID="{5FA9FBFE-7D6B-4650-A69E-302FC70CFC23}" presName="rootConnector1" presStyleLbl="node1" presStyleIdx="0" presStyleCnt="0"/>
      <dgm:spPr/>
    </dgm:pt>
    <dgm:pt modelId="{8A34D132-9486-476A-95AF-0051990C6B93}" type="pres">
      <dgm:prSet presAssocID="{5FA9FBFE-7D6B-4650-A69E-302FC70CFC23}" presName="hierChild2" presStyleCnt="0"/>
      <dgm:spPr/>
    </dgm:pt>
    <dgm:pt modelId="{AD9263EE-5444-4F61-9FDC-1391C90EDFAF}" type="pres">
      <dgm:prSet presAssocID="{21FF8873-0B93-497B-AA65-5E93221472B3}" presName="Name37" presStyleLbl="parChTrans1D2" presStyleIdx="0" presStyleCnt="3"/>
      <dgm:spPr/>
    </dgm:pt>
    <dgm:pt modelId="{A4428B04-FD89-447C-91FE-C602A0249357}" type="pres">
      <dgm:prSet presAssocID="{4F4BCC8F-FE88-4787-A0DF-966A6F1C18E2}" presName="hierRoot2" presStyleCnt="0">
        <dgm:presLayoutVars>
          <dgm:hierBranch val="init"/>
        </dgm:presLayoutVars>
      </dgm:prSet>
      <dgm:spPr/>
    </dgm:pt>
    <dgm:pt modelId="{CF24011E-9388-4B28-98E4-78453A5F7FAF}" type="pres">
      <dgm:prSet presAssocID="{4F4BCC8F-FE88-4787-A0DF-966A6F1C18E2}" presName="rootComposite" presStyleCnt="0"/>
      <dgm:spPr/>
    </dgm:pt>
    <dgm:pt modelId="{293C45F7-50A0-4F7E-BC08-E66A0C58FF60}" type="pres">
      <dgm:prSet presAssocID="{4F4BCC8F-FE88-4787-A0DF-966A6F1C18E2}" presName="rootText" presStyleLbl="node2" presStyleIdx="0" presStyleCnt="3">
        <dgm:presLayoutVars>
          <dgm:chPref val="3"/>
        </dgm:presLayoutVars>
      </dgm:prSet>
      <dgm:spPr/>
    </dgm:pt>
    <dgm:pt modelId="{5CC7F298-70B2-4E5E-A290-7AF00CFC56EB}" type="pres">
      <dgm:prSet presAssocID="{4F4BCC8F-FE88-4787-A0DF-966A6F1C18E2}" presName="rootConnector" presStyleLbl="node2" presStyleIdx="0" presStyleCnt="3"/>
      <dgm:spPr/>
    </dgm:pt>
    <dgm:pt modelId="{4C1A395A-0D46-4774-8CEF-A07DF4252BC8}" type="pres">
      <dgm:prSet presAssocID="{4F4BCC8F-FE88-4787-A0DF-966A6F1C18E2}" presName="hierChild4" presStyleCnt="0"/>
      <dgm:spPr/>
    </dgm:pt>
    <dgm:pt modelId="{C13BA574-1473-4C8B-A422-451535B2173B}" type="pres">
      <dgm:prSet presAssocID="{4F4BCC8F-FE88-4787-A0DF-966A6F1C18E2}" presName="hierChild5" presStyleCnt="0"/>
      <dgm:spPr/>
    </dgm:pt>
    <dgm:pt modelId="{BE1AD0A7-340F-4629-841F-DE9438F7A86B}" type="pres">
      <dgm:prSet presAssocID="{34CB1866-21B4-4436-8483-D59FA450B1F9}" presName="Name37" presStyleLbl="parChTrans1D2" presStyleIdx="1" presStyleCnt="3"/>
      <dgm:spPr/>
    </dgm:pt>
    <dgm:pt modelId="{DFF967A5-0C3C-452D-A29B-A50B3E7ABC30}" type="pres">
      <dgm:prSet presAssocID="{F2F467F8-C5A1-45DF-9D0F-C67211C99FCC}" presName="hierRoot2" presStyleCnt="0">
        <dgm:presLayoutVars>
          <dgm:hierBranch val="init"/>
        </dgm:presLayoutVars>
      </dgm:prSet>
      <dgm:spPr/>
    </dgm:pt>
    <dgm:pt modelId="{1FDFA1A2-5E77-4EB9-B90B-7E47E743A657}" type="pres">
      <dgm:prSet presAssocID="{F2F467F8-C5A1-45DF-9D0F-C67211C99FCC}" presName="rootComposite" presStyleCnt="0"/>
      <dgm:spPr/>
    </dgm:pt>
    <dgm:pt modelId="{C33713D6-A631-41E1-929D-22082B8D8C82}" type="pres">
      <dgm:prSet presAssocID="{F2F467F8-C5A1-45DF-9D0F-C67211C99FCC}" presName="rootText" presStyleLbl="node2" presStyleIdx="1" presStyleCnt="3">
        <dgm:presLayoutVars>
          <dgm:chPref val="3"/>
        </dgm:presLayoutVars>
      </dgm:prSet>
      <dgm:spPr/>
    </dgm:pt>
    <dgm:pt modelId="{3121F4B6-5FD2-403D-8248-F9A82502D9BC}" type="pres">
      <dgm:prSet presAssocID="{F2F467F8-C5A1-45DF-9D0F-C67211C99FCC}" presName="rootConnector" presStyleLbl="node2" presStyleIdx="1" presStyleCnt="3"/>
      <dgm:spPr/>
    </dgm:pt>
    <dgm:pt modelId="{0361B9BF-5EF4-4E65-85E2-6B6AB3CAC42F}" type="pres">
      <dgm:prSet presAssocID="{F2F467F8-C5A1-45DF-9D0F-C67211C99FCC}" presName="hierChild4" presStyleCnt="0"/>
      <dgm:spPr/>
    </dgm:pt>
    <dgm:pt modelId="{C6D3A48E-2589-4F43-94AC-87E01040BD04}" type="pres">
      <dgm:prSet presAssocID="{F2F467F8-C5A1-45DF-9D0F-C67211C99FCC}" presName="hierChild5" presStyleCnt="0"/>
      <dgm:spPr/>
    </dgm:pt>
    <dgm:pt modelId="{4D416424-2005-4848-B7C3-4CE51676FA51}" type="pres">
      <dgm:prSet presAssocID="{977E779C-BA3D-488D-B7FA-37AC81D6558D}" presName="Name37" presStyleLbl="parChTrans1D2" presStyleIdx="2" presStyleCnt="3"/>
      <dgm:spPr/>
    </dgm:pt>
    <dgm:pt modelId="{8B01A1FF-0D67-43DE-9A2C-06189195EA9A}" type="pres">
      <dgm:prSet presAssocID="{52BE76A7-2507-47CA-A570-B147AC6D6F1E}" presName="hierRoot2" presStyleCnt="0">
        <dgm:presLayoutVars>
          <dgm:hierBranch val="init"/>
        </dgm:presLayoutVars>
      </dgm:prSet>
      <dgm:spPr/>
    </dgm:pt>
    <dgm:pt modelId="{B2C6090C-C0DF-4E4A-837B-061A3DEB3658}" type="pres">
      <dgm:prSet presAssocID="{52BE76A7-2507-47CA-A570-B147AC6D6F1E}" presName="rootComposite" presStyleCnt="0"/>
      <dgm:spPr/>
    </dgm:pt>
    <dgm:pt modelId="{CBB56319-7FDE-4422-9925-495FC7BDC52A}" type="pres">
      <dgm:prSet presAssocID="{52BE76A7-2507-47CA-A570-B147AC6D6F1E}" presName="rootText" presStyleLbl="node2" presStyleIdx="2" presStyleCnt="3">
        <dgm:presLayoutVars>
          <dgm:chPref val="3"/>
        </dgm:presLayoutVars>
      </dgm:prSet>
      <dgm:spPr/>
    </dgm:pt>
    <dgm:pt modelId="{173DF93D-B288-4533-85B1-CAABD7B3EDFA}" type="pres">
      <dgm:prSet presAssocID="{52BE76A7-2507-47CA-A570-B147AC6D6F1E}" presName="rootConnector" presStyleLbl="node2" presStyleIdx="2" presStyleCnt="3"/>
      <dgm:spPr/>
    </dgm:pt>
    <dgm:pt modelId="{47C2CB96-F127-4605-A3BC-A5DBDEDAE39A}" type="pres">
      <dgm:prSet presAssocID="{52BE76A7-2507-47CA-A570-B147AC6D6F1E}" presName="hierChild4" presStyleCnt="0"/>
      <dgm:spPr/>
    </dgm:pt>
    <dgm:pt modelId="{2C4A2BD6-260F-4DF1-9FDD-A45919D3224D}" type="pres">
      <dgm:prSet presAssocID="{52BE76A7-2507-47CA-A570-B147AC6D6F1E}" presName="hierChild5" presStyleCnt="0"/>
      <dgm:spPr/>
    </dgm:pt>
    <dgm:pt modelId="{83799155-B078-42BF-AC88-458CE955A8B6}" type="pres">
      <dgm:prSet presAssocID="{5FA9FBFE-7D6B-4650-A69E-302FC70CFC23}" presName="hierChild3" presStyleCnt="0"/>
      <dgm:spPr/>
    </dgm:pt>
  </dgm:ptLst>
  <dgm:cxnLst>
    <dgm:cxn modelId="{6DD73617-AB63-40C3-ABAC-1CC38AF3CDF8}" type="presOf" srcId="{4F4BCC8F-FE88-4787-A0DF-966A6F1C18E2}" destId="{CF24011E-9388-4B28-98E4-78453A5F7FAF}" srcOrd="0" destOrd="0" presId="urn:microsoft.com/office/officeart/2005/8/layout/orgChart1#1"/>
    <dgm:cxn modelId="{C68B3422-43A4-4BD0-9CDD-A063A0D51CA3}" type="presOf" srcId="{21FF8873-0B93-497B-AA65-5E93221472B3}" destId="{AD9263EE-5444-4F61-9FDC-1391C90EDFAF}" srcOrd="0" destOrd="0" presId="urn:microsoft.com/office/officeart/2005/8/layout/orgChart1#1"/>
    <dgm:cxn modelId="{E98E9E35-F534-4F72-94B0-FA5B04DF1F63}" type="presOf" srcId="{4F4BCC8F-FE88-4787-A0DF-966A6F1C18E2}" destId="{5CC7F298-70B2-4E5E-A290-7AF00CFC56EB}" srcOrd="2" destOrd="0" presId="urn:microsoft.com/office/officeart/2005/8/layout/orgChart1#1"/>
    <dgm:cxn modelId="{DECC6741-0AEF-486F-A4AA-CAC1CC73CB66}" srcId="{5FA9FBFE-7D6B-4650-A69E-302FC70CFC23}" destId="{4F4BCC8F-FE88-4787-A0DF-966A6F1C18E2}" srcOrd="0" destOrd="0" parTransId="{21FF8873-0B93-497B-AA65-5E93221472B3}" sibTransId="{74B49436-9A35-4DCD-8158-25BCD0BAF781}"/>
    <dgm:cxn modelId="{A045F143-9114-4DD4-8419-37B72580E3C7}" srcId="{9973D3B9-DB68-4059-8FEB-F67981597457}" destId="{5FA9FBFE-7D6B-4650-A69E-302FC70CFC23}" srcOrd="0" destOrd="0" parTransId="{A9C9AC58-E988-4D34-A23F-CC6ED8EB26F0}" sibTransId="{C15CF604-214B-4BF2-BA18-0742DF77FFD3}"/>
    <dgm:cxn modelId="{E0FB6B71-5C2B-4EEE-88F8-5C6BDBC7CDE2}" type="presOf" srcId="{F2F467F8-C5A1-45DF-9D0F-C67211C99FCC}" destId="{1FDFA1A2-5E77-4EB9-B90B-7E47E743A657}" srcOrd="0" destOrd="0" presId="urn:microsoft.com/office/officeart/2005/8/layout/orgChart1#1"/>
    <dgm:cxn modelId="{CDF7B37B-B52C-4EB4-AC59-2F91440F29F0}" type="presOf" srcId="{52BE76A7-2507-47CA-A570-B147AC6D6F1E}" destId="{173DF93D-B288-4533-85B1-CAABD7B3EDFA}" srcOrd="2" destOrd="0" presId="urn:microsoft.com/office/officeart/2005/8/layout/orgChart1#1"/>
    <dgm:cxn modelId="{4F64C37C-774E-4E00-993A-D5389D0DC1B5}" type="presOf" srcId="{9973D3B9-DB68-4059-8FEB-F67981597457}" destId="{82D43684-8C85-4D7D-A4E7-DF2A810E47D6}" srcOrd="0" destOrd="0" presId="urn:microsoft.com/office/officeart/2005/8/layout/orgChart1#1"/>
    <dgm:cxn modelId="{F9F7CF8C-BE6B-4F2F-8A2A-3E360B622D9C}" type="presOf" srcId="{34CB1866-21B4-4436-8483-D59FA450B1F9}" destId="{BE1AD0A7-340F-4629-841F-DE9438F7A86B}" srcOrd="0" destOrd="0" presId="urn:microsoft.com/office/officeart/2005/8/layout/orgChart1#1"/>
    <dgm:cxn modelId="{BCD302AD-3516-48C2-930E-B5267692DBA0}" srcId="{5FA9FBFE-7D6B-4650-A69E-302FC70CFC23}" destId="{52BE76A7-2507-47CA-A570-B147AC6D6F1E}" srcOrd="2" destOrd="0" parTransId="{977E779C-BA3D-488D-B7FA-37AC81D6558D}" sibTransId="{9A9CCB13-5E5F-41A8-A062-1B03FE7D69D1}"/>
    <dgm:cxn modelId="{69C5B1AD-A581-48BC-923E-5CE90E5A14FB}" srcId="{5FA9FBFE-7D6B-4650-A69E-302FC70CFC23}" destId="{F2F467F8-C5A1-45DF-9D0F-C67211C99FCC}" srcOrd="1" destOrd="0" parTransId="{34CB1866-21B4-4436-8483-D59FA450B1F9}" sibTransId="{B2E9C63C-49EE-4E28-BF47-F60AF6428931}"/>
    <dgm:cxn modelId="{363AA2B5-713F-4F5F-9AAA-FBBCFF5A1C7F}" type="presOf" srcId="{F2F467F8-C5A1-45DF-9D0F-C67211C99FCC}" destId="{3121F4B6-5FD2-403D-8248-F9A82502D9BC}" srcOrd="2" destOrd="0" presId="urn:microsoft.com/office/officeart/2005/8/layout/orgChart1#1"/>
    <dgm:cxn modelId="{978B2BC2-123E-4DE7-844E-C12E5BFBAA1F}" type="presOf" srcId="{52BE76A7-2507-47CA-A570-B147AC6D6F1E}" destId="{B2C6090C-C0DF-4E4A-837B-061A3DEB3658}" srcOrd="0" destOrd="0" presId="urn:microsoft.com/office/officeart/2005/8/layout/orgChart1#1"/>
    <dgm:cxn modelId="{90EC78CE-E057-4FAF-BD29-7B5CD5FD96DD}" type="presOf" srcId="{5FA9FBFE-7D6B-4650-A69E-302FC70CFC23}" destId="{81D0C803-12C2-44E1-BF39-430FA2895B70}" srcOrd="0" destOrd="0" presId="urn:microsoft.com/office/officeart/2005/8/layout/orgChart1#1"/>
    <dgm:cxn modelId="{2A5FD8D4-2C00-42CC-979C-4412650788FF}" type="presOf" srcId="{5FA9FBFE-7D6B-4650-A69E-302FC70CFC23}" destId="{E46A4A51-5657-4457-93A3-B92DB76DFA13}" srcOrd="2" destOrd="0" presId="urn:microsoft.com/office/officeart/2005/8/layout/orgChart1#1"/>
    <dgm:cxn modelId="{0582DDE4-08B1-48A9-A8D7-261E5EF74A70}" type="presOf" srcId="{5FA9FBFE-7D6B-4650-A69E-302FC70CFC23}" destId="{3241421D-8DE6-4582-B198-AE5F783C0C6A}" srcOrd="1" destOrd="0" presId="urn:microsoft.com/office/officeart/2005/8/layout/orgChart1#1"/>
    <dgm:cxn modelId="{4A8D65EA-FFE8-43A5-B151-F9D05F0341AF}" type="presOf" srcId="{F2F467F8-C5A1-45DF-9D0F-C67211C99FCC}" destId="{C33713D6-A631-41E1-929D-22082B8D8C82}" srcOrd="1" destOrd="0" presId="urn:microsoft.com/office/officeart/2005/8/layout/orgChart1#1"/>
    <dgm:cxn modelId="{568402ED-2F30-444F-94F6-6BDF3262CDC1}" type="presOf" srcId="{977E779C-BA3D-488D-B7FA-37AC81D6558D}" destId="{4D416424-2005-4848-B7C3-4CE51676FA51}" srcOrd="0" destOrd="0" presId="urn:microsoft.com/office/officeart/2005/8/layout/orgChart1#1"/>
    <dgm:cxn modelId="{722168F8-B875-42DD-80C4-EEE9F0CAA8D4}" type="presOf" srcId="{52BE76A7-2507-47CA-A570-B147AC6D6F1E}" destId="{CBB56319-7FDE-4422-9925-495FC7BDC52A}" srcOrd="1" destOrd="0" presId="urn:microsoft.com/office/officeart/2005/8/layout/orgChart1#1"/>
    <dgm:cxn modelId="{9E0879F8-A1FE-4F9F-AC44-26E46C362D30}" type="presOf" srcId="{4F4BCC8F-FE88-4787-A0DF-966A6F1C18E2}" destId="{293C45F7-50A0-4F7E-BC08-E66A0C58FF60}" srcOrd="1" destOrd="0" presId="urn:microsoft.com/office/officeart/2005/8/layout/orgChart1#1"/>
    <dgm:cxn modelId="{E4F9F4F0-B443-46FB-9315-A5767F8D262E}" type="presParOf" srcId="{82D43684-8C85-4D7D-A4E7-DF2A810E47D6}" destId="{749C9B23-6B7E-490B-AA84-5AD6E4333823}" srcOrd="0" destOrd="0" presId="urn:microsoft.com/office/officeart/2005/8/layout/orgChart1#1"/>
    <dgm:cxn modelId="{9712D7E6-7B7B-4CFC-B086-4234DDB77439}" type="presParOf" srcId="{749C9B23-6B7E-490B-AA84-5AD6E4333823}" destId="{81D0C803-12C2-44E1-BF39-430FA2895B70}" srcOrd="0" destOrd="0" presId="urn:microsoft.com/office/officeart/2005/8/layout/orgChart1#1"/>
    <dgm:cxn modelId="{F94358D4-0A03-408A-B314-247A01FDC872}" type="presParOf" srcId="{81D0C803-12C2-44E1-BF39-430FA2895B70}" destId="{3241421D-8DE6-4582-B198-AE5F783C0C6A}" srcOrd="0" destOrd="0" presId="urn:microsoft.com/office/officeart/2005/8/layout/orgChart1#1"/>
    <dgm:cxn modelId="{94FDD596-720F-43AB-BA8C-B568C7E60B01}" type="presParOf" srcId="{81D0C803-12C2-44E1-BF39-430FA2895B70}" destId="{E46A4A51-5657-4457-93A3-B92DB76DFA13}" srcOrd="1" destOrd="0" presId="urn:microsoft.com/office/officeart/2005/8/layout/orgChart1#1"/>
    <dgm:cxn modelId="{462E3000-0C04-4B10-B85B-AA709F6FA085}" type="presParOf" srcId="{749C9B23-6B7E-490B-AA84-5AD6E4333823}" destId="{8A34D132-9486-476A-95AF-0051990C6B93}" srcOrd="1" destOrd="0" presId="urn:microsoft.com/office/officeart/2005/8/layout/orgChart1#1"/>
    <dgm:cxn modelId="{2909B225-8A03-47B1-B9A8-886112BC2C54}" type="presParOf" srcId="{8A34D132-9486-476A-95AF-0051990C6B93}" destId="{AD9263EE-5444-4F61-9FDC-1391C90EDFAF}" srcOrd="0" destOrd="0" presId="urn:microsoft.com/office/officeart/2005/8/layout/orgChart1#1"/>
    <dgm:cxn modelId="{A1D38FE3-9A54-4D2A-A4AE-7D75A17181B3}" type="presParOf" srcId="{8A34D132-9486-476A-95AF-0051990C6B93}" destId="{A4428B04-FD89-447C-91FE-C602A0249357}" srcOrd="1" destOrd="0" presId="urn:microsoft.com/office/officeart/2005/8/layout/orgChart1#1"/>
    <dgm:cxn modelId="{E41D805F-E3B3-4699-ACC2-E2C629C40B3D}" type="presParOf" srcId="{A4428B04-FD89-447C-91FE-C602A0249357}" destId="{CF24011E-9388-4B28-98E4-78453A5F7FAF}" srcOrd="0" destOrd="0" presId="urn:microsoft.com/office/officeart/2005/8/layout/orgChart1#1"/>
    <dgm:cxn modelId="{FF0631A5-9385-4961-9762-CFF3DD117852}" type="presParOf" srcId="{CF24011E-9388-4B28-98E4-78453A5F7FAF}" destId="{293C45F7-50A0-4F7E-BC08-E66A0C58FF60}" srcOrd="0" destOrd="0" presId="urn:microsoft.com/office/officeart/2005/8/layout/orgChart1#1"/>
    <dgm:cxn modelId="{F76E37F0-4AFC-40F8-A32C-587EAB89DB37}" type="presParOf" srcId="{CF24011E-9388-4B28-98E4-78453A5F7FAF}" destId="{5CC7F298-70B2-4E5E-A290-7AF00CFC56EB}" srcOrd="1" destOrd="0" presId="urn:microsoft.com/office/officeart/2005/8/layout/orgChart1#1"/>
    <dgm:cxn modelId="{5CE7E88A-6C58-4F15-9B64-6C3CD9F16906}" type="presParOf" srcId="{A4428B04-FD89-447C-91FE-C602A0249357}" destId="{4C1A395A-0D46-4774-8CEF-A07DF4252BC8}" srcOrd="1" destOrd="0" presId="urn:microsoft.com/office/officeart/2005/8/layout/orgChart1#1"/>
    <dgm:cxn modelId="{C2EBDEEC-0D48-4147-AD12-67676D80779D}" type="presParOf" srcId="{A4428B04-FD89-447C-91FE-C602A0249357}" destId="{C13BA574-1473-4C8B-A422-451535B2173B}" srcOrd="2" destOrd="0" presId="urn:microsoft.com/office/officeart/2005/8/layout/orgChart1#1"/>
    <dgm:cxn modelId="{93BC78EB-45C1-4FB6-8572-59EBB8E44F78}" type="presParOf" srcId="{8A34D132-9486-476A-95AF-0051990C6B93}" destId="{BE1AD0A7-340F-4629-841F-DE9438F7A86B}" srcOrd="2" destOrd="0" presId="urn:microsoft.com/office/officeart/2005/8/layout/orgChart1#1"/>
    <dgm:cxn modelId="{300F3A5B-7468-4710-93A9-6D86D654E599}" type="presParOf" srcId="{8A34D132-9486-476A-95AF-0051990C6B93}" destId="{DFF967A5-0C3C-452D-A29B-A50B3E7ABC30}" srcOrd="3" destOrd="0" presId="urn:microsoft.com/office/officeart/2005/8/layout/orgChart1#1"/>
    <dgm:cxn modelId="{ACD70535-1EC7-4018-AD31-5DD6AC6931FC}" type="presParOf" srcId="{DFF967A5-0C3C-452D-A29B-A50B3E7ABC30}" destId="{1FDFA1A2-5E77-4EB9-B90B-7E47E743A657}" srcOrd="0" destOrd="0" presId="urn:microsoft.com/office/officeart/2005/8/layout/orgChart1#1"/>
    <dgm:cxn modelId="{F93FB200-D3A9-49EB-BBF6-64B968D3AC3C}" type="presParOf" srcId="{1FDFA1A2-5E77-4EB9-B90B-7E47E743A657}" destId="{C33713D6-A631-41E1-929D-22082B8D8C82}" srcOrd="0" destOrd="0" presId="urn:microsoft.com/office/officeart/2005/8/layout/orgChart1#1"/>
    <dgm:cxn modelId="{DAE057CD-27C7-4E9A-8D3D-A5C8ABE36136}" type="presParOf" srcId="{1FDFA1A2-5E77-4EB9-B90B-7E47E743A657}" destId="{3121F4B6-5FD2-403D-8248-F9A82502D9BC}" srcOrd="1" destOrd="0" presId="urn:microsoft.com/office/officeart/2005/8/layout/orgChart1#1"/>
    <dgm:cxn modelId="{E0C3949F-F4D6-456E-81F2-8039A9666DE3}" type="presParOf" srcId="{DFF967A5-0C3C-452D-A29B-A50B3E7ABC30}" destId="{0361B9BF-5EF4-4E65-85E2-6B6AB3CAC42F}" srcOrd="1" destOrd="0" presId="urn:microsoft.com/office/officeart/2005/8/layout/orgChart1#1"/>
    <dgm:cxn modelId="{3D07A182-5B13-4623-91D5-4165BB497ACD}" type="presParOf" srcId="{DFF967A5-0C3C-452D-A29B-A50B3E7ABC30}" destId="{C6D3A48E-2589-4F43-94AC-87E01040BD04}" srcOrd="2" destOrd="0" presId="urn:microsoft.com/office/officeart/2005/8/layout/orgChart1#1"/>
    <dgm:cxn modelId="{D3A996B8-E741-460A-A02F-3E36B7BD4D36}" type="presParOf" srcId="{8A34D132-9486-476A-95AF-0051990C6B93}" destId="{4D416424-2005-4848-B7C3-4CE51676FA51}" srcOrd="4" destOrd="0" presId="urn:microsoft.com/office/officeart/2005/8/layout/orgChart1#1"/>
    <dgm:cxn modelId="{9E9D1875-788C-45C1-A3E7-4332EF9A1FEA}" type="presParOf" srcId="{8A34D132-9486-476A-95AF-0051990C6B93}" destId="{8B01A1FF-0D67-43DE-9A2C-06189195EA9A}" srcOrd="5" destOrd="0" presId="urn:microsoft.com/office/officeart/2005/8/layout/orgChart1#1"/>
    <dgm:cxn modelId="{E758C692-39BD-456A-AEB9-2E4D02891A1B}" type="presParOf" srcId="{8B01A1FF-0D67-43DE-9A2C-06189195EA9A}" destId="{B2C6090C-C0DF-4E4A-837B-061A3DEB3658}" srcOrd="0" destOrd="0" presId="urn:microsoft.com/office/officeart/2005/8/layout/orgChart1#1"/>
    <dgm:cxn modelId="{A3E26748-46F3-4D14-803E-93602C385654}" type="presParOf" srcId="{B2C6090C-C0DF-4E4A-837B-061A3DEB3658}" destId="{CBB56319-7FDE-4422-9925-495FC7BDC52A}" srcOrd="0" destOrd="0" presId="urn:microsoft.com/office/officeart/2005/8/layout/orgChart1#1"/>
    <dgm:cxn modelId="{BA59B7EF-9031-4478-BABF-6B66F9801686}" type="presParOf" srcId="{B2C6090C-C0DF-4E4A-837B-061A3DEB3658}" destId="{173DF93D-B288-4533-85B1-CAABD7B3EDFA}" srcOrd="1" destOrd="0" presId="urn:microsoft.com/office/officeart/2005/8/layout/orgChart1#1"/>
    <dgm:cxn modelId="{69021AD5-9B47-4769-ABE6-0069CCC5B1DB}" type="presParOf" srcId="{8B01A1FF-0D67-43DE-9A2C-06189195EA9A}" destId="{47C2CB96-F127-4605-A3BC-A5DBDEDAE39A}" srcOrd="1" destOrd="0" presId="urn:microsoft.com/office/officeart/2005/8/layout/orgChart1#1"/>
    <dgm:cxn modelId="{377B1757-AB82-4939-82FC-9651C86E580A}" type="presParOf" srcId="{8B01A1FF-0D67-43DE-9A2C-06189195EA9A}" destId="{2C4A2BD6-260F-4DF1-9FDD-A45919D3224D}" srcOrd="2" destOrd="0" presId="urn:microsoft.com/office/officeart/2005/8/layout/orgChart1#1"/>
    <dgm:cxn modelId="{78E7B54C-505A-4CF9-AA68-A5543A20E455}" type="presParOf" srcId="{749C9B23-6B7E-490B-AA84-5AD6E4333823}" destId="{83799155-B078-42BF-AC88-458CE955A8B6}" srcOrd="2" destOrd="0" presId="urn:microsoft.com/office/officeart/2005/8/layout/orgChart1#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66139D3-04FC-47CE-B8F6-695103A799C1}" type="doc">
      <dgm:prSet loTypeId="urn:microsoft.com/office/officeart/2005/8/layout/orgChart1#3" loCatId="hierarchy" qsTypeId="urn:microsoft.com/office/officeart/2005/8/quickstyle/simple1#3" qsCatId="simple" csTypeId="urn:microsoft.com/office/officeart/2005/8/colors/accent3_5#3" csCatId="accent3" phldr="1"/>
      <dgm:spPr/>
      <dgm:t>
        <a:bodyPr/>
        <a:lstStyle/>
        <a:p>
          <a:endParaRPr lang="zh-CN" altLang="en-US"/>
        </a:p>
      </dgm:t>
    </dgm:pt>
    <dgm:pt modelId="{3867B49D-4649-41D9-AFA6-BB466AF11CBA}">
      <dgm:prSet phldrT="[文本]" phldr="0" custT="0"/>
      <dgm:spPr/>
      <dgm:t>
        <a:bodyPr vert="horz" wrap="square"/>
        <a:lstStyle/>
        <a:p>
          <a:pPr>
            <a:lnSpc>
              <a:spcPct val="100000"/>
            </a:lnSpc>
            <a:spcBef>
              <a:spcPct val="0"/>
            </a:spcBef>
            <a:spcAft>
              <a:spcPct val="35000"/>
            </a:spcAft>
          </a:pPr>
          <a:r>
            <a:rPr lang="zh-CN" altLang="en-US"/>
            <a:t>“</a:t>
          </a:r>
          <a:r>
            <a:rPr lang="en-US" altLang="zh-CN"/>
            <a:t>Walnuts</a:t>
          </a:r>
          <a:r>
            <a:rPr lang="zh-CN" altLang="en-US"/>
            <a:t>”应用</a:t>
          </a:r>
          <a:endParaRPr/>
        </a:p>
      </dgm:t>
    </dgm:pt>
    <dgm:pt modelId="{FDF6585C-17AC-4A01-9BEB-DB33C97C2E3F}" type="parTrans" cxnId="{6889CC2B-5DC1-4A86-87BA-65C47EDD77A7}">
      <dgm:prSet/>
      <dgm:spPr/>
      <dgm:t>
        <a:bodyPr/>
        <a:lstStyle/>
        <a:p>
          <a:endParaRPr lang="zh-CN" altLang="en-US"/>
        </a:p>
      </dgm:t>
    </dgm:pt>
    <dgm:pt modelId="{B01D0DCA-090D-44E0-85E3-3F2568A243BE}" type="sibTrans" cxnId="{6889CC2B-5DC1-4A86-87BA-65C47EDD77A7}">
      <dgm:prSet/>
      <dgm:spPr/>
      <dgm:t>
        <a:bodyPr/>
        <a:lstStyle/>
        <a:p>
          <a:endParaRPr lang="zh-CN" altLang="en-US"/>
        </a:p>
      </dgm:t>
    </dgm:pt>
    <dgm:pt modelId="{7135AE2D-AFBC-4128-BADD-C19E53EC41A7}">
      <dgm:prSet phldrT="[文本]" phldr="0" custT="0"/>
      <dgm:spPr/>
      <dgm:t>
        <a:bodyPr vert="horz" wrap="square"/>
        <a:lstStyle/>
        <a:p>
          <a:pPr>
            <a:lnSpc>
              <a:spcPct val="100000"/>
            </a:lnSpc>
            <a:spcBef>
              <a:spcPct val="0"/>
            </a:spcBef>
            <a:spcAft>
              <a:spcPct val="35000"/>
            </a:spcAft>
          </a:pPr>
          <a:r>
            <a:rPr lang="zh-CN" altLang="en-US"/>
            <a:t>直播信息显示</a:t>
          </a:r>
          <a:endParaRPr/>
        </a:p>
      </dgm:t>
    </dgm:pt>
    <dgm:pt modelId="{C49FF213-71B9-4437-905C-4527FA998AAB}" type="parTrans" cxnId="{76E87E29-03C8-40FE-B34D-3A6751CCFC4D}">
      <dgm:prSet/>
      <dgm:spPr/>
      <dgm:t>
        <a:bodyPr/>
        <a:lstStyle/>
        <a:p>
          <a:endParaRPr lang="zh-CN" altLang="en-US"/>
        </a:p>
      </dgm:t>
    </dgm:pt>
    <dgm:pt modelId="{4BBC3480-4560-444D-9560-7E02EA91B41E}" type="sibTrans" cxnId="{76E87E29-03C8-40FE-B34D-3A6751CCFC4D}">
      <dgm:prSet/>
      <dgm:spPr/>
      <dgm:t>
        <a:bodyPr/>
        <a:lstStyle/>
        <a:p>
          <a:endParaRPr lang="zh-CN" altLang="en-US"/>
        </a:p>
      </dgm:t>
    </dgm:pt>
    <dgm:pt modelId="{A6E650B2-FD81-4719-B04D-008FC3F0266D}">
      <dgm:prSet phldrT="[文本]" phldr="0" custT="0"/>
      <dgm:spPr/>
      <dgm:t>
        <a:bodyPr vert="horz" wrap="square"/>
        <a:lstStyle/>
        <a:p>
          <a:pPr>
            <a:lnSpc>
              <a:spcPct val="100000"/>
            </a:lnSpc>
            <a:spcBef>
              <a:spcPct val="0"/>
            </a:spcBef>
            <a:spcAft>
              <a:spcPct val="35000"/>
            </a:spcAft>
          </a:pPr>
          <a:r>
            <a:rPr lang="zh-CN" altLang="en-US"/>
            <a:t>用户点歌</a:t>
          </a:r>
          <a:endParaRPr/>
        </a:p>
      </dgm:t>
    </dgm:pt>
    <dgm:pt modelId="{1F684092-3634-4C60-AF9C-6C4A781A7D8C}" type="parTrans" cxnId="{432DD935-304F-4443-9886-33699D7F4529}">
      <dgm:prSet/>
      <dgm:spPr/>
      <dgm:t>
        <a:bodyPr/>
        <a:lstStyle/>
        <a:p>
          <a:endParaRPr lang="zh-CN" altLang="en-US"/>
        </a:p>
      </dgm:t>
    </dgm:pt>
    <dgm:pt modelId="{E2D04562-7DB7-4DA0-9EFD-16E22C66222A}" type="sibTrans" cxnId="{432DD935-304F-4443-9886-33699D7F4529}">
      <dgm:prSet/>
      <dgm:spPr/>
      <dgm:t>
        <a:bodyPr/>
        <a:lstStyle/>
        <a:p>
          <a:endParaRPr lang="zh-CN" altLang="en-US"/>
        </a:p>
      </dgm:t>
    </dgm:pt>
    <dgm:pt modelId="{F33D607E-F8FA-40A1-AD96-2CFF9E6E8A83}" type="pres">
      <dgm:prSet presAssocID="{966139D3-04FC-47CE-B8F6-695103A799C1}" presName="hierChild1" presStyleCnt="0">
        <dgm:presLayoutVars>
          <dgm:orgChart val="1"/>
          <dgm:chPref val="1"/>
          <dgm:dir/>
          <dgm:animOne val="branch"/>
          <dgm:animLvl val="lvl"/>
          <dgm:resizeHandles/>
        </dgm:presLayoutVars>
      </dgm:prSet>
      <dgm:spPr/>
    </dgm:pt>
    <dgm:pt modelId="{6837EAC6-07AB-467C-948C-8F7F8650D50E}" type="pres">
      <dgm:prSet presAssocID="{3867B49D-4649-41D9-AFA6-BB466AF11CBA}" presName="hierRoot1" presStyleCnt="0">
        <dgm:presLayoutVars>
          <dgm:hierBranch val="init"/>
        </dgm:presLayoutVars>
      </dgm:prSet>
      <dgm:spPr/>
    </dgm:pt>
    <dgm:pt modelId="{2D9B9B4D-2DD8-45E1-9AB8-12B8BBA3A584}" type="pres">
      <dgm:prSet presAssocID="{3867B49D-4649-41D9-AFA6-BB466AF11CBA}" presName="rootComposite1" presStyleCnt="0"/>
      <dgm:spPr/>
    </dgm:pt>
    <dgm:pt modelId="{BE0E6E41-4A19-48B2-99BA-BA79754CB2C9}" type="pres">
      <dgm:prSet presAssocID="{3867B49D-4649-41D9-AFA6-BB466AF11CBA}" presName="rootText1" presStyleLbl="node0" presStyleIdx="0" presStyleCnt="1">
        <dgm:presLayoutVars>
          <dgm:chPref val="3"/>
        </dgm:presLayoutVars>
      </dgm:prSet>
      <dgm:spPr/>
    </dgm:pt>
    <dgm:pt modelId="{1A71FB21-2F7B-4237-8EDB-C637CA2DD73E}" type="pres">
      <dgm:prSet presAssocID="{3867B49D-4649-41D9-AFA6-BB466AF11CBA}" presName="rootConnector1" presStyleLbl="node1" presStyleIdx="0" presStyleCnt="0"/>
      <dgm:spPr/>
    </dgm:pt>
    <dgm:pt modelId="{AAAFB757-DF19-4CDB-8360-863C97C1803C}" type="pres">
      <dgm:prSet presAssocID="{3867B49D-4649-41D9-AFA6-BB466AF11CBA}" presName="hierChild2" presStyleCnt="0"/>
      <dgm:spPr/>
    </dgm:pt>
    <dgm:pt modelId="{368F8E0A-F1F6-4CA3-BC86-0DCE024CB148}" type="pres">
      <dgm:prSet presAssocID="{C49FF213-71B9-4437-905C-4527FA998AAB}" presName="Name37" presStyleLbl="parChTrans1D2" presStyleIdx="0" presStyleCnt="2"/>
      <dgm:spPr/>
    </dgm:pt>
    <dgm:pt modelId="{B45E45CE-2978-44C6-8C21-BAA1D7065BEC}" type="pres">
      <dgm:prSet presAssocID="{7135AE2D-AFBC-4128-BADD-C19E53EC41A7}" presName="hierRoot2" presStyleCnt="0">
        <dgm:presLayoutVars>
          <dgm:hierBranch val="init"/>
        </dgm:presLayoutVars>
      </dgm:prSet>
      <dgm:spPr/>
    </dgm:pt>
    <dgm:pt modelId="{1B78A235-76B0-4C0A-9208-FD6251EB70D9}" type="pres">
      <dgm:prSet presAssocID="{7135AE2D-AFBC-4128-BADD-C19E53EC41A7}" presName="rootComposite" presStyleCnt="0"/>
      <dgm:spPr/>
    </dgm:pt>
    <dgm:pt modelId="{9D2F6813-2D61-49A6-AD86-309B49A82156}" type="pres">
      <dgm:prSet presAssocID="{7135AE2D-AFBC-4128-BADD-C19E53EC41A7}" presName="rootText" presStyleLbl="node2" presStyleIdx="0" presStyleCnt="2" custScaleX="130324" custLinFactNeighborX="-80242" custLinFactNeighborY="120">
        <dgm:presLayoutVars>
          <dgm:chPref val="3"/>
        </dgm:presLayoutVars>
      </dgm:prSet>
      <dgm:spPr/>
    </dgm:pt>
    <dgm:pt modelId="{3D613446-2704-4D20-BB43-31CBDF5D13F0}" type="pres">
      <dgm:prSet presAssocID="{7135AE2D-AFBC-4128-BADD-C19E53EC41A7}" presName="rootConnector" presStyleLbl="node2" presStyleIdx="0" presStyleCnt="2"/>
      <dgm:spPr/>
    </dgm:pt>
    <dgm:pt modelId="{75C96A5F-FC09-4EA2-B95F-7AD1C569013A}" type="pres">
      <dgm:prSet presAssocID="{7135AE2D-AFBC-4128-BADD-C19E53EC41A7}" presName="hierChild4" presStyleCnt="0"/>
      <dgm:spPr/>
    </dgm:pt>
    <dgm:pt modelId="{7E69C473-591F-454A-90B3-4A160CF1FC72}" type="pres">
      <dgm:prSet presAssocID="{7135AE2D-AFBC-4128-BADD-C19E53EC41A7}" presName="hierChild5" presStyleCnt="0"/>
      <dgm:spPr/>
    </dgm:pt>
    <dgm:pt modelId="{106D3371-FBAF-4D06-A350-404ED389DD58}" type="pres">
      <dgm:prSet presAssocID="{1F684092-3634-4C60-AF9C-6C4A781A7D8C}" presName="Name37" presStyleLbl="parChTrans1D2" presStyleIdx="1" presStyleCnt="2"/>
      <dgm:spPr/>
    </dgm:pt>
    <dgm:pt modelId="{C1258BF2-802E-4694-8EB4-226A95B510AA}" type="pres">
      <dgm:prSet presAssocID="{A6E650B2-FD81-4719-B04D-008FC3F0266D}" presName="hierRoot2" presStyleCnt="0">
        <dgm:presLayoutVars>
          <dgm:hierBranch val="init"/>
        </dgm:presLayoutVars>
      </dgm:prSet>
      <dgm:spPr/>
    </dgm:pt>
    <dgm:pt modelId="{DF1A376A-31CC-4E3D-953E-863CC26CE771}" type="pres">
      <dgm:prSet presAssocID="{A6E650B2-FD81-4719-B04D-008FC3F0266D}" presName="rootComposite" presStyleCnt="0"/>
      <dgm:spPr/>
    </dgm:pt>
    <dgm:pt modelId="{809FE1A3-87A7-411E-86D5-7E70793C5843}" type="pres">
      <dgm:prSet presAssocID="{A6E650B2-FD81-4719-B04D-008FC3F0266D}" presName="rootText" presStyleLbl="node2" presStyleIdx="1" presStyleCnt="2" custLinFactNeighborX="55261" custLinFactNeighborY="120">
        <dgm:presLayoutVars>
          <dgm:chPref val="3"/>
        </dgm:presLayoutVars>
      </dgm:prSet>
      <dgm:spPr/>
    </dgm:pt>
    <dgm:pt modelId="{200BC100-784A-4B8B-A1CA-831B0DAAD621}" type="pres">
      <dgm:prSet presAssocID="{A6E650B2-FD81-4719-B04D-008FC3F0266D}" presName="rootConnector" presStyleLbl="node2" presStyleIdx="1" presStyleCnt="2"/>
      <dgm:spPr/>
    </dgm:pt>
    <dgm:pt modelId="{B7B3D363-E494-4C29-84B5-EA4684B4F60C}" type="pres">
      <dgm:prSet presAssocID="{A6E650B2-FD81-4719-B04D-008FC3F0266D}" presName="hierChild4" presStyleCnt="0"/>
      <dgm:spPr/>
    </dgm:pt>
    <dgm:pt modelId="{C4EB2F00-ED6D-45DA-B0AA-3BF0063F2FE2}" type="pres">
      <dgm:prSet presAssocID="{A6E650B2-FD81-4719-B04D-008FC3F0266D}" presName="hierChild5" presStyleCnt="0"/>
      <dgm:spPr/>
    </dgm:pt>
    <dgm:pt modelId="{EC55943A-7A4C-44E2-A021-7137DC030956}" type="pres">
      <dgm:prSet presAssocID="{3867B49D-4649-41D9-AFA6-BB466AF11CBA}" presName="hierChild3" presStyleCnt="0"/>
      <dgm:spPr/>
    </dgm:pt>
  </dgm:ptLst>
  <dgm:cxnLst>
    <dgm:cxn modelId="{54C36B14-BCFD-42D2-A7C8-85FBF2221CA4}" type="presOf" srcId="{C49FF213-71B9-4437-905C-4527FA998AAB}" destId="{368F8E0A-F1F6-4CA3-BC86-0DCE024CB148}" srcOrd="0" destOrd="0" presId="urn:microsoft.com/office/officeart/2005/8/layout/orgChart1#3"/>
    <dgm:cxn modelId="{76E87E29-03C8-40FE-B34D-3A6751CCFC4D}" srcId="{3867B49D-4649-41D9-AFA6-BB466AF11CBA}" destId="{7135AE2D-AFBC-4128-BADD-C19E53EC41A7}" srcOrd="0" destOrd="0" parTransId="{C49FF213-71B9-4437-905C-4527FA998AAB}" sibTransId="{4BBC3480-4560-444D-9560-7E02EA91B41E}"/>
    <dgm:cxn modelId="{6889CC2B-5DC1-4A86-87BA-65C47EDD77A7}" srcId="{966139D3-04FC-47CE-B8F6-695103A799C1}" destId="{3867B49D-4649-41D9-AFA6-BB466AF11CBA}" srcOrd="0" destOrd="0" parTransId="{FDF6585C-17AC-4A01-9BEB-DB33C97C2E3F}" sibTransId="{B01D0DCA-090D-44E0-85E3-3F2568A243BE}"/>
    <dgm:cxn modelId="{F1F5F834-800D-499A-BB0E-7BE958C7B5F0}" type="presOf" srcId="{3867B49D-4649-41D9-AFA6-BB466AF11CBA}" destId="{BE0E6E41-4A19-48B2-99BA-BA79754CB2C9}" srcOrd="0" destOrd="0" presId="urn:microsoft.com/office/officeart/2005/8/layout/orgChart1#3"/>
    <dgm:cxn modelId="{B52D3435-304C-4FAC-A3E5-5FEEE708F12D}" type="presOf" srcId="{A6E650B2-FD81-4719-B04D-008FC3F0266D}" destId="{200BC100-784A-4B8B-A1CA-831B0DAAD621}" srcOrd="1" destOrd="0" presId="urn:microsoft.com/office/officeart/2005/8/layout/orgChart1#3"/>
    <dgm:cxn modelId="{432DD935-304F-4443-9886-33699D7F4529}" srcId="{3867B49D-4649-41D9-AFA6-BB466AF11CBA}" destId="{A6E650B2-FD81-4719-B04D-008FC3F0266D}" srcOrd="1" destOrd="0" parTransId="{1F684092-3634-4C60-AF9C-6C4A781A7D8C}" sibTransId="{E2D04562-7DB7-4DA0-9EFD-16E22C66222A}"/>
    <dgm:cxn modelId="{3FDE776C-0031-4C26-A184-253239C30156}" type="presOf" srcId="{7135AE2D-AFBC-4128-BADD-C19E53EC41A7}" destId="{9D2F6813-2D61-49A6-AD86-309B49A82156}" srcOrd="0" destOrd="0" presId="urn:microsoft.com/office/officeart/2005/8/layout/orgChart1#3"/>
    <dgm:cxn modelId="{792DBB52-CC15-4DFA-94A1-21F22B00A3EA}" type="presOf" srcId="{966139D3-04FC-47CE-B8F6-695103A799C1}" destId="{F33D607E-F8FA-40A1-AD96-2CFF9E6E8A83}" srcOrd="0" destOrd="0" presId="urn:microsoft.com/office/officeart/2005/8/layout/orgChart1#3"/>
    <dgm:cxn modelId="{57ADEB57-5A47-41A7-B9A9-C62F63776645}" type="presOf" srcId="{7135AE2D-AFBC-4128-BADD-C19E53EC41A7}" destId="{3D613446-2704-4D20-BB43-31CBDF5D13F0}" srcOrd="1" destOrd="0" presId="urn:microsoft.com/office/officeart/2005/8/layout/orgChart1#3"/>
    <dgm:cxn modelId="{411AD6B8-3214-4067-84AE-6361E33CCD9E}" type="presOf" srcId="{A6E650B2-FD81-4719-B04D-008FC3F0266D}" destId="{809FE1A3-87A7-411E-86D5-7E70793C5843}" srcOrd="0" destOrd="0" presId="urn:microsoft.com/office/officeart/2005/8/layout/orgChart1#3"/>
    <dgm:cxn modelId="{E97A66DA-1F99-4A9B-864C-84AE020CED7A}" type="presOf" srcId="{3867B49D-4649-41D9-AFA6-BB466AF11CBA}" destId="{1A71FB21-2F7B-4237-8EDB-C637CA2DD73E}" srcOrd="1" destOrd="0" presId="urn:microsoft.com/office/officeart/2005/8/layout/orgChart1#3"/>
    <dgm:cxn modelId="{8D71E5FB-673A-443D-BCC3-C46E3557F795}" type="presOf" srcId="{1F684092-3634-4C60-AF9C-6C4A781A7D8C}" destId="{106D3371-FBAF-4D06-A350-404ED389DD58}" srcOrd="0" destOrd="0" presId="urn:microsoft.com/office/officeart/2005/8/layout/orgChart1#3"/>
    <dgm:cxn modelId="{AF9832E3-D66C-49A5-9C50-CEB278CCD22B}" type="presParOf" srcId="{F33D607E-F8FA-40A1-AD96-2CFF9E6E8A83}" destId="{6837EAC6-07AB-467C-948C-8F7F8650D50E}" srcOrd="0" destOrd="0" presId="urn:microsoft.com/office/officeart/2005/8/layout/orgChart1#3"/>
    <dgm:cxn modelId="{89F88A28-CFD2-4518-9E50-7F303AF4BE36}" type="presParOf" srcId="{6837EAC6-07AB-467C-948C-8F7F8650D50E}" destId="{2D9B9B4D-2DD8-45E1-9AB8-12B8BBA3A584}" srcOrd="0" destOrd="0" presId="urn:microsoft.com/office/officeart/2005/8/layout/orgChart1#3"/>
    <dgm:cxn modelId="{0BD586D8-152F-4D9E-976F-E27E5D016806}" type="presParOf" srcId="{2D9B9B4D-2DD8-45E1-9AB8-12B8BBA3A584}" destId="{BE0E6E41-4A19-48B2-99BA-BA79754CB2C9}" srcOrd="0" destOrd="0" presId="urn:microsoft.com/office/officeart/2005/8/layout/orgChart1#3"/>
    <dgm:cxn modelId="{F5A85D23-3F65-4A28-8EBB-E5BCAEB4E890}" type="presParOf" srcId="{2D9B9B4D-2DD8-45E1-9AB8-12B8BBA3A584}" destId="{1A71FB21-2F7B-4237-8EDB-C637CA2DD73E}" srcOrd="1" destOrd="0" presId="urn:microsoft.com/office/officeart/2005/8/layout/orgChart1#3"/>
    <dgm:cxn modelId="{C825AFE0-2679-42BD-A8D5-36298DFF41D3}" type="presParOf" srcId="{6837EAC6-07AB-467C-948C-8F7F8650D50E}" destId="{AAAFB757-DF19-4CDB-8360-863C97C1803C}" srcOrd="1" destOrd="0" presId="urn:microsoft.com/office/officeart/2005/8/layout/orgChart1#3"/>
    <dgm:cxn modelId="{CA26835B-54EB-4074-9E22-9CFA2A534EB5}" type="presParOf" srcId="{AAAFB757-DF19-4CDB-8360-863C97C1803C}" destId="{368F8E0A-F1F6-4CA3-BC86-0DCE024CB148}" srcOrd="0" destOrd="0" presId="urn:microsoft.com/office/officeart/2005/8/layout/orgChart1#3"/>
    <dgm:cxn modelId="{07685C32-F265-4D01-BE14-9ACEA52F8E49}" type="presParOf" srcId="{AAAFB757-DF19-4CDB-8360-863C97C1803C}" destId="{B45E45CE-2978-44C6-8C21-BAA1D7065BEC}" srcOrd="1" destOrd="0" presId="urn:microsoft.com/office/officeart/2005/8/layout/orgChart1#3"/>
    <dgm:cxn modelId="{200EE5DE-88CB-4B90-8778-C7499E364052}" type="presParOf" srcId="{B45E45CE-2978-44C6-8C21-BAA1D7065BEC}" destId="{1B78A235-76B0-4C0A-9208-FD6251EB70D9}" srcOrd="0" destOrd="0" presId="urn:microsoft.com/office/officeart/2005/8/layout/orgChart1#3"/>
    <dgm:cxn modelId="{043E9DDB-8754-4CFF-9385-B884122A0EA7}" type="presParOf" srcId="{1B78A235-76B0-4C0A-9208-FD6251EB70D9}" destId="{9D2F6813-2D61-49A6-AD86-309B49A82156}" srcOrd="0" destOrd="0" presId="urn:microsoft.com/office/officeart/2005/8/layout/orgChart1#3"/>
    <dgm:cxn modelId="{6C8D1F6C-4DE2-438B-8304-D0C1B217AC5E}" type="presParOf" srcId="{1B78A235-76B0-4C0A-9208-FD6251EB70D9}" destId="{3D613446-2704-4D20-BB43-31CBDF5D13F0}" srcOrd="1" destOrd="0" presId="urn:microsoft.com/office/officeart/2005/8/layout/orgChart1#3"/>
    <dgm:cxn modelId="{970343F3-5898-4558-8330-8D09EE9D4E09}" type="presParOf" srcId="{B45E45CE-2978-44C6-8C21-BAA1D7065BEC}" destId="{75C96A5F-FC09-4EA2-B95F-7AD1C569013A}" srcOrd="1" destOrd="0" presId="urn:microsoft.com/office/officeart/2005/8/layout/orgChart1#3"/>
    <dgm:cxn modelId="{220E8F77-4FAB-47F1-979B-788277E4828B}" type="presParOf" srcId="{B45E45CE-2978-44C6-8C21-BAA1D7065BEC}" destId="{7E69C473-591F-454A-90B3-4A160CF1FC72}" srcOrd="2" destOrd="0" presId="urn:microsoft.com/office/officeart/2005/8/layout/orgChart1#3"/>
    <dgm:cxn modelId="{3DB45249-B175-4B5D-AD95-A94C729BABFC}" type="presParOf" srcId="{AAAFB757-DF19-4CDB-8360-863C97C1803C}" destId="{106D3371-FBAF-4D06-A350-404ED389DD58}" srcOrd="2" destOrd="0" presId="urn:microsoft.com/office/officeart/2005/8/layout/orgChart1#3"/>
    <dgm:cxn modelId="{CD8B111B-C7F2-458F-ABC3-B0A1E12406A3}" type="presParOf" srcId="{AAAFB757-DF19-4CDB-8360-863C97C1803C}" destId="{C1258BF2-802E-4694-8EB4-226A95B510AA}" srcOrd="3" destOrd="0" presId="urn:microsoft.com/office/officeart/2005/8/layout/orgChart1#3"/>
    <dgm:cxn modelId="{8FCE1067-420E-411F-BD92-F6C97B0C3874}" type="presParOf" srcId="{C1258BF2-802E-4694-8EB4-226A95B510AA}" destId="{DF1A376A-31CC-4E3D-953E-863CC26CE771}" srcOrd="0" destOrd="0" presId="urn:microsoft.com/office/officeart/2005/8/layout/orgChart1#3"/>
    <dgm:cxn modelId="{2CFF8C37-2F67-49A0-B065-5B8E60F4EC3E}" type="presParOf" srcId="{DF1A376A-31CC-4E3D-953E-863CC26CE771}" destId="{809FE1A3-87A7-411E-86D5-7E70793C5843}" srcOrd="0" destOrd="0" presId="urn:microsoft.com/office/officeart/2005/8/layout/orgChart1#3"/>
    <dgm:cxn modelId="{88304E2A-2EA4-4763-BB3D-CBA213D07E1F}" type="presParOf" srcId="{DF1A376A-31CC-4E3D-953E-863CC26CE771}" destId="{200BC100-784A-4B8B-A1CA-831B0DAAD621}" srcOrd="1" destOrd="0" presId="urn:microsoft.com/office/officeart/2005/8/layout/orgChart1#3"/>
    <dgm:cxn modelId="{DDDE7063-9C05-4CFF-B78A-0806AC3B2AF6}" type="presParOf" srcId="{C1258BF2-802E-4694-8EB4-226A95B510AA}" destId="{B7B3D363-E494-4C29-84B5-EA4684B4F60C}" srcOrd="1" destOrd="0" presId="urn:microsoft.com/office/officeart/2005/8/layout/orgChart1#3"/>
    <dgm:cxn modelId="{D49D21B7-33CF-4AFE-8A3E-19050859C64E}" type="presParOf" srcId="{C1258BF2-802E-4694-8EB4-226A95B510AA}" destId="{C4EB2F00-ED6D-45DA-B0AA-3BF0063F2FE2}" srcOrd="2" destOrd="0" presId="urn:microsoft.com/office/officeart/2005/8/layout/orgChart1#3"/>
    <dgm:cxn modelId="{18A98B4F-F9A2-498A-B185-FFA31EAAB28A}" type="presParOf" srcId="{6837EAC6-07AB-467C-948C-8F7F8650D50E}" destId="{EC55943A-7A4C-44E2-A021-7137DC030956}" srcOrd="2" destOrd="0" presId="urn:microsoft.com/office/officeart/2005/8/layout/orgChart1#3"/>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416424-2005-4848-B7C3-4CE51676FA51}">
      <dsp:nvSpPr>
        <dsp:cNvPr id="0" name=""/>
        <dsp:cNvSpPr/>
      </dsp:nvSpPr>
      <dsp:spPr>
        <a:xfrm>
          <a:off x="2080260" y="794301"/>
          <a:ext cx="1471799" cy="255436"/>
        </a:xfrm>
        <a:custGeom>
          <a:avLst/>
          <a:gdLst/>
          <a:ahLst/>
          <a:cxnLst/>
          <a:rect l="0" t="0" r="0" b="0"/>
          <a:pathLst>
            <a:path>
              <a:moveTo>
                <a:pt x="0" y="0"/>
              </a:moveTo>
              <a:lnTo>
                <a:pt x="0" y="127718"/>
              </a:lnTo>
              <a:lnTo>
                <a:pt x="1471799" y="127718"/>
              </a:lnTo>
              <a:lnTo>
                <a:pt x="1471799" y="255436"/>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1AD0A7-340F-4629-841F-DE9438F7A86B}">
      <dsp:nvSpPr>
        <dsp:cNvPr id="0" name=""/>
        <dsp:cNvSpPr/>
      </dsp:nvSpPr>
      <dsp:spPr>
        <a:xfrm>
          <a:off x="2034539" y="794301"/>
          <a:ext cx="91440" cy="255436"/>
        </a:xfrm>
        <a:custGeom>
          <a:avLst/>
          <a:gdLst/>
          <a:ahLst/>
          <a:cxnLst/>
          <a:rect l="0" t="0" r="0" b="0"/>
          <a:pathLst>
            <a:path>
              <a:moveTo>
                <a:pt x="45720" y="0"/>
              </a:moveTo>
              <a:lnTo>
                <a:pt x="45720" y="255436"/>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9263EE-5444-4F61-9FDC-1391C90EDFAF}">
      <dsp:nvSpPr>
        <dsp:cNvPr id="0" name=""/>
        <dsp:cNvSpPr/>
      </dsp:nvSpPr>
      <dsp:spPr>
        <a:xfrm>
          <a:off x="608460" y="794301"/>
          <a:ext cx="1471799" cy="255436"/>
        </a:xfrm>
        <a:custGeom>
          <a:avLst/>
          <a:gdLst/>
          <a:ahLst/>
          <a:cxnLst/>
          <a:rect l="0" t="0" r="0" b="0"/>
          <a:pathLst>
            <a:path>
              <a:moveTo>
                <a:pt x="1471799" y="0"/>
              </a:moveTo>
              <a:lnTo>
                <a:pt x="1471799" y="127718"/>
              </a:lnTo>
              <a:lnTo>
                <a:pt x="0" y="127718"/>
              </a:lnTo>
              <a:lnTo>
                <a:pt x="0" y="255436"/>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41421D-8DE6-4582-B198-AE5F783C0C6A}">
      <dsp:nvSpPr>
        <dsp:cNvPr id="0" name=""/>
        <dsp:cNvSpPr/>
      </dsp:nvSpPr>
      <dsp:spPr>
        <a:xfrm>
          <a:off x="1472078" y="186120"/>
          <a:ext cx="1216362" cy="60818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zh-CN" altLang="en-US" sz="2300" kern="1200"/>
            <a:t>技术支持</a:t>
          </a:r>
        </a:p>
      </dsp:txBody>
      <dsp:txXfrm>
        <a:off x="1472078" y="186120"/>
        <a:ext cx="1216362" cy="608181"/>
      </dsp:txXfrm>
    </dsp:sp>
    <dsp:sp modelId="{293C45F7-50A0-4F7E-BC08-E66A0C58FF60}">
      <dsp:nvSpPr>
        <dsp:cNvPr id="0" name=""/>
        <dsp:cNvSpPr/>
      </dsp:nvSpPr>
      <dsp:spPr>
        <a:xfrm>
          <a:off x="279" y="1049738"/>
          <a:ext cx="1216362" cy="60818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100000"/>
            </a:lnSpc>
            <a:spcBef>
              <a:spcPct val="0"/>
            </a:spcBef>
            <a:spcAft>
              <a:spcPct val="35000"/>
            </a:spcAft>
            <a:buNone/>
          </a:pPr>
          <a:r>
            <a:rPr lang="en-US" sz="2300" kern="1200"/>
            <a:t>CGO</a:t>
          </a:r>
        </a:p>
      </dsp:txBody>
      <dsp:txXfrm>
        <a:off x="279" y="1049738"/>
        <a:ext cx="1216362" cy="608181"/>
      </dsp:txXfrm>
    </dsp:sp>
    <dsp:sp modelId="{C33713D6-A631-41E1-929D-22082B8D8C82}">
      <dsp:nvSpPr>
        <dsp:cNvPr id="0" name=""/>
        <dsp:cNvSpPr/>
      </dsp:nvSpPr>
      <dsp:spPr>
        <a:xfrm>
          <a:off x="1472078" y="1049738"/>
          <a:ext cx="1216362" cy="60818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100000"/>
            </a:lnSpc>
            <a:spcBef>
              <a:spcPct val="0"/>
            </a:spcBef>
            <a:spcAft>
              <a:spcPct val="35000"/>
            </a:spcAft>
            <a:buNone/>
          </a:pPr>
          <a:r>
            <a:rPr lang="en-US" sz="2300" kern="1200"/>
            <a:t>QML</a:t>
          </a:r>
        </a:p>
      </dsp:txBody>
      <dsp:txXfrm>
        <a:off x="1472078" y="1049738"/>
        <a:ext cx="1216362" cy="608181"/>
      </dsp:txXfrm>
    </dsp:sp>
    <dsp:sp modelId="{CBB56319-7FDE-4422-9925-495FC7BDC52A}">
      <dsp:nvSpPr>
        <dsp:cNvPr id="0" name=""/>
        <dsp:cNvSpPr/>
      </dsp:nvSpPr>
      <dsp:spPr>
        <a:xfrm>
          <a:off x="2943877" y="1049738"/>
          <a:ext cx="1216362" cy="60818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100000"/>
            </a:lnSpc>
            <a:spcBef>
              <a:spcPct val="0"/>
            </a:spcBef>
            <a:spcAft>
              <a:spcPct val="35000"/>
            </a:spcAft>
            <a:buNone/>
          </a:pPr>
          <a:r>
            <a:rPr lang="en-US" sz="2300" kern="1200"/>
            <a:t>Qt</a:t>
          </a:r>
        </a:p>
      </dsp:txBody>
      <dsp:txXfrm>
        <a:off x="2943877" y="1049738"/>
        <a:ext cx="1216362" cy="6081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6D3371-FBAF-4D06-A350-404ED389DD58}">
      <dsp:nvSpPr>
        <dsp:cNvPr id="0" name=""/>
        <dsp:cNvSpPr/>
      </dsp:nvSpPr>
      <dsp:spPr>
        <a:xfrm>
          <a:off x="2613660" y="503906"/>
          <a:ext cx="1317875" cy="211990"/>
        </a:xfrm>
        <a:custGeom>
          <a:avLst/>
          <a:gdLst/>
          <a:ahLst/>
          <a:cxnLst/>
          <a:rect l="0" t="0" r="0" b="0"/>
          <a:pathLst>
            <a:path>
              <a:moveTo>
                <a:pt x="0" y="0"/>
              </a:moveTo>
              <a:lnTo>
                <a:pt x="0" y="106297"/>
              </a:lnTo>
              <a:lnTo>
                <a:pt x="1317875" y="106297"/>
              </a:lnTo>
              <a:lnTo>
                <a:pt x="1317875" y="211990"/>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8F8E0A-F1F6-4CA3-BC86-0DCE024CB148}">
      <dsp:nvSpPr>
        <dsp:cNvPr id="0" name=""/>
        <dsp:cNvSpPr/>
      </dsp:nvSpPr>
      <dsp:spPr>
        <a:xfrm>
          <a:off x="1196945" y="503906"/>
          <a:ext cx="1416714" cy="211990"/>
        </a:xfrm>
        <a:custGeom>
          <a:avLst/>
          <a:gdLst/>
          <a:ahLst/>
          <a:cxnLst/>
          <a:rect l="0" t="0" r="0" b="0"/>
          <a:pathLst>
            <a:path>
              <a:moveTo>
                <a:pt x="1416714" y="0"/>
              </a:moveTo>
              <a:lnTo>
                <a:pt x="1416714" y="106297"/>
              </a:lnTo>
              <a:lnTo>
                <a:pt x="0" y="106297"/>
              </a:lnTo>
              <a:lnTo>
                <a:pt x="0" y="211990"/>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0E6E41-4A19-48B2-99BA-BA79754CB2C9}">
      <dsp:nvSpPr>
        <dsp:cNvPr id="0" name=""/>
        <dsp:cNvSpPr/>
      </dsp:nvSpPr>
      <dsp:spPr>
        <a:xfrm>
          <a:off x="2110358" y="604"/>
          <a:ext cx="1006603" cy="503301"/>
        </a:xfrm>
        <a:prstGeom prst="rect">
          <a:avLst/>
        </a:prstGeom>
        <a:solidFill>
          <a:schemeClr val="accent3">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100000"/>
            </a:lnSpc>
            <a:spcBef>
              <a:spcPct val="0"/>
            </a:spcBef>
            <a:spcAft>
              <a:spcPct val="35000"/>
            </a:spcAft>
            <a:buNone/>
          </a:pPr>
          <a:r>
            <a:rPr lang="zh-CN" altLang="en-US" sz="1400" kern="1200"/>
            <a:t>“</a:t>
          </a:r>
          <a:r>
            <a:rPr lang="en-US" altLang="zh-CN" sz="1400" kern="1200"/>
            <a:t>Walnuts</a:t>
          </a:r>
          <a:r>
            <a:rPr lang="zh-CN" altLang="en-US" sz="1400" kern="1200"/>
            <a:t>”应用</a:t>
          </a:r>
          <a:endParaRPr sz="1400" kern="1200"/>
        </a:p>
      </dsp:txBody>
      <dsp:txXfrm>
        <a:off x="2110358" y="604"/>
        <a:ext cx="1006603" cy="503301"/>
      </dsp:txXfrm>
    </dsp:sp>
    <dsp:sp modelId="{9D2F6813-2D61-49A6-AD86-309B49A82156}">
      <dsp:nvSpPr>
        <dsp:cNvPr id="0" name=""/>
        <dsp:cNvSpPr/>
      </dsp:nvSpPr>
      <dsp:spPr>
        <a:xfrm>
          <a:off x="541022" y="715897"/>
          <a:ext cx="1311846" cy="503301"/>
        </a:xfrm>
        <a:prstGeom prst="rect">
          <a:avLst/>
        </a:prstGeom>
        <a:solidFill>
          <a:schemeClr val="accent3">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100000"/>
            </a:lnSpc>
            <a:spcBef>
              <a:spcPct val="0"/>
            </a:spcBef>
            <a:spcAft>
              <a:spcPct val="35000"/>
            </a:spcAft>
            <a:buNone/>
          </a:pPr>
          <a:r>
            <a:rPr lang="zh-CN" altLang="en-US" sz="1400" kern="1200"/>
            <a:t>直播信息显示</a:t>
          </a:r>
          <a:endParaRPr sz="1400" kern="1200"/>
        </a:p>
      </dsp:txBody>
      <dsp:txXfrm>
        <a:off x="541022" y="715897"/>
        <a:ext cx="1311846" cy="503301"/>
      </dsp:txXfrm>
    </dsp:sp>
    <dsp:sp modelId="{809FE1A3-87A7-411E-86D5-7E70793C5843}">
      <dsp:nvSpPr>
        <dsp:cNvPr id="0" name=""/>
        <dsp:cNvSpPr/>
      </dsp:nvSpPr>
      <dsp:spPr>
        <a:xfrm>
          <a:off x="3428233" y="715897"/>
          <a:ext cx="1006603" cy="503301"/>
        </a:xfrm>
        <a:prstGeom prst="rect">
          <a:avLst/>
        </a:prstGeom>
        <a:solidFill>
          <a:schemeClr val="accent3">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100000"/>
            </a:lnSpc>
            <a:spcBef>
              <a:spcPct val="0"/>
            </a:spcBef>
            <a:spcAft>
              <a:spcPct val="35000"/>
            </a:spcAft>
            <a:buNone/>
          </a:pPr>
          <a:r>
            <a:rPr lang="zh-CN" altLang="en-US" sz="1400" kern="1200"/>
            <a:t>用户点歌</a:t>
          </a:r>
          <a:endParaRPr sz="1400" kern="1200"/>
        </a:p>
      </dsp:txBody>
      <dsp:txXfrm>
        <a:off x="3428233" y="715897"/>
        <a:ext cx="1006603" cy="50330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3">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3">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运用GO+QML实现跨平台的桌面直播助手。</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5.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6.xml><?xml version="1.0" encoding="utf-8"?>
<ds:datastoreItem xmlns:ds="http://schemas.openxmlformats.org/officeDocument/2006/customXml" ds:itemID="{767DF92D-E2ED-46F4-81A1-3DE8D38C7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报表设计（空白）.dotx</Template>
  <TotalTime>178</TotalTime>
  <Pages>14</Pages>
  <Words>1149</Words>
  <Characters>6554</Characters>
  <Application>Microsoft Office Word</Application>
  <DocSecurity>0</DocSecurity>
  <Lines>54</Lines>
  <Paragraphs>15</Paragraphs>
  <ScaleCrop>false</ScaleCrop>
  <Company>Microsoft</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基于GO+QML的跨平台桌面直播助手</dc:title>
  <dc:subject>总体设计V1.0</dc:subject>
  <dc:creator>作者：Walnuts开发小组</dc:creator>
  <cp:lastModifiedBy>刘 继坤</cp:lastModifiedBy>
  <cp:revision>35</cp:revision>
  <dcterms:created xsi:type="dcterms:W3CDTF">2018-04-22T03:36:00Z</dcterms:created>
  <dcterms:modified xsi:type="dcterms:W3CDTF">2020-04-23T09:02:00Z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KSOProductBuildVer">
    <vt:lpwstr>2052-11.1.0.9584</vt:lpwstr>
  </property>
</Properties>
</file>